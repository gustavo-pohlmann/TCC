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8BF" w14:textId="436EEB5A" w:rsidR="009F604A" w:rsidRDefault="009F604A" w:rsidP="00890591">
      <w:pPr>
        <w:rPr>
          <w:rFonts w:cs="Arial"/>
        </w:rPr>
      </w:pPr>
    </w:p>
    <w:p w14:paraId="1A6A9978" w14:textId="77777777" w:rsidR="00C279E2" w:rsidRDefault="00C279E2" w:rsidP="00C279E2">
      <w:pPr>
        <w:jc w:val="center"/>
      </w:pPr>
      <w:r>
        <w:t>FUNDAÇÃO GETULIO VARGAS</w:t>
      </w:r>
    </w:p>
    <w:p w14:paraId="068E407A" w14:textId="77777777" w:rsidR="00C279E2" w:rsidRDefault="00C279E2" w:rsidP="00C279E2">
      <w:pPr>
        <w:jc w:val="center"/>
      </w:pPr>
      <w:r>
        <w:t>ESCOLA DE ADMINISTRAÇÃO DE EMPRESAS DE SÃO PAULO</w:t>
      </w:r>
    </w:p>
    <w:p w14:paraId="1A4C3E6C" w14:textId="77777777" w:rsidR="00C279E2" w:rsidRDefault="00C279E2" w:rsidP="00C279E2">
      <w:pPr>
        <w:jc w:val="center"/>
      </w:pPr>
      <w:r>
        <w:t>CURSO DE ADMINISTRAÇÃO DE EMPRESAS</w:t>
      </w:r>
    </w:p>
    <w:p w14:paraId="7A036E40" w14:textId="77777777" w:rsidR="00C279E2" w:rsidRDefault="00C279E2" w:rsidP="00C279E2">
      <w:pPr>
        <w:jc w:val="center"/>
      </w:pPr>
    </w:p>
    <w:p w14:paraId="70A99637" w14:textId="77777777" w:rsidR="00C279E2" w:rsidRDefault="00C279E2" w:rsidP="00C279E2">
      <w:pPr>
        <w:jc w:val="center"/>
      </w:pPr>
    </w:p>
    <w:p w14:paraId="34F4BDAF" w14:textId="77777777" w:rsidR="00C279E2" w:rsidRDefault="00C279E2" w:rsidP="00C279E2">
      <w:pPr>
        <w:jc w:val="center"/>
      </w:pPr>
    </w:p>
    <w:p w14:paraId="2C1DA63C" w14:textId="77777777" w:rsidR="00C279E2" w:rsidRDefault="00C279E2" w:rsidP="00C279E2">
      <w:pPr>
        <w:jc w:val="center"/>
      </w:pPr>
    </w:p>
    <w:p w14:paraId="087F2677" w14:textId="77777777" w:rsidR="00C279E2" w:rsidRDefault="00C279E2" w:rsidP="00C279E2">
      <w:pPr>
        <w:jc w:val="center"/>
      </w:pPr>
    </w:p>
    <w:p w14:paraId="10F34E78" w14:textId="50DE0F27" w:rsidR="00C279E2" w:rsidRDefault="00C279E2" w:rsidP="00C279E2">
      <w:pPr>
        <w:jc w:val="center"/>
      </w:pPr>
      <w:r>
        <w:t>GUSTAVO POHLMANN GONZAGA</w:t>
      </w:r>
    </w:p>
    <w:p w14:paraId="6115FDA6" w14:textId="77777777" w:rsidR="00C279E2" w:rsidRDefault="00C279E2" w:rsidP="00C279E2">
      <w:pPr>
        <w:jc w:val="center"/>
      </w:pPr>
    </w:p>
    <w:p w14:paraId="23B0C204" w14:textId="77777777" w:rsidR="00C279E2" w:rsidRDefault="00C279E2" w:rsidP="00C279E2">
      <w:pPr>
        <w:jc w:val="center"/>
      </w:pPr>
    </w:p>
    <w:p w14:paraId="4F0FDED5" w14:textId="77777777" w:rsidR="00C279E2" w:rsidRDefault="00C279E2" w:rsidP="00C279E2">
      <w:pPr>
        <w:jc w:val="center"/>
      </w:pPr>
    </w:p>
    <w:p w14:paraId="2EE460E1" w14:textId="77777777" w:rsidR="00C279E2" w:rsidRDefault="00C279E2" w:rsidP="00C279E2">
      <w:pPr>
        <w:jc w:val="center"/>
      </w:pPr>
    </w:p>
    <w:p w14:paraId="0A6566DE" w14:textId="77777777" w:rsidR="00C279E2" w:rsidRDefault="00C279E2" w:rsidP="00C279E2">
      <w:pPr>
        <w:jc w:val="center"/>
      </w:pPr>
    </w:p>
    <w:p w14:paraId="1231B296" w14:textId="36444BE1" w:rsidR="00C279E2" w:rsidRDefault="00D80585" w:rsidP="00C279E2">
      <w:pPr>
        <w:jc w:val="center"/>
        <w:rPr>
          <w:b/>
          <w:bCs/>
        </w:rPr>
      </w:pPr>
      <w:r>
        <w:rPr>
          <w:b/>
          <w:bCs/>
        </w:rPr>
        <w:t>PIRATARIA VS.</w:t>
      </w:r>
      <w:r w:rsidR="00C279E2">
        <w:rPr>
          <w:b/>
          <w:bCs/>
        </w:rPr>
        <w:t xml:space="preserve"> </w:t>
      </w:r>
      <w:r w:rsidR="00C279E2">
        <w:rPr>
          <w:b/>
          <w:bCs/>
          <w:i/>
          <w:iCs/>
        </w:rPr>
        <w:t>STREAMING</w:t>
      </w:r>
      <w:r w:rsidR="00C279E2">
        <w:rPr>
          <w:b/>
          <w:bCs/>
        </w:rPr>
        <w:t>:</w:t>
      </w:r>
    </w:p>
    <w:p w14:paraId="179CD62C" w14:textId="5C757EC5" w:rsidR="00C279E2" w:rsidRPr="00C279E2" w:rsidRDefault="00C279E2" w:rsidP="00C279E2">
      <w:pPr>
        <w:jc w:val="center"/>
      </w:pPr>
      <w:r>
        <w:t>um estudo misto dos comportamentos do consumidor de pirataria de séries e filmes no Brasil.</w:t>
      </w:r>
    </w:p>
    <w:p w14:paraId="003F46A6" w14:textId="77777777" w:rsidR="00C279E2" w:rsidRDefault="00C279E2" w:rsidP="00C279E2">
      <w:pPr>
        <w:jc w:val="center"/>
      </w:pPr>
    </w:p>
    <w:p w14:paraId="16860694" w14:textId="77777777" w:rsidR="00C279E2" w:rsidRDefault="00C279E2" w:rsidP="00C279E2">
      <w:pPr>
        <w:jc w:val="center"/>
      </w:pPr>
    </w:p>
    <w:p w14:paraId="2EB71F0E" w14:textId="77777777" w:rsidR="00C279E2" w:rsidRDefault="00C279E2" w:rsidP="00C279E2">
      <w:pPr>
        <w:jc w:val="center"/>
      </w:pPr>
    </w:p>
    <w:p w14:paraId="422F2246" w14:textId="77777777" w:rsidR="00C279E2" w:rsidRDefault="00C279E2" w:rsidP="00C279E2">
      <w:pPr>
        <w:jc w:val="center"/>
      </w:pPr>
    </w:p>
    <w:p w14:paraId="2542C0B5" w14:textId="77777777" w:rsidR="00C279E2" w:rsidRDefault="00C279E2" w:rsidP="00C279E2">
      <w:pPr>
        <w:jc w:val="center"/>
      </w:pPr>
    </w:p>
    <w:p w14:paraId="0CE79B1A" w14:textId="77777777" w:rsidR="00C279E2" w:rsidRDefault="00C279E2" w:rsidP="00C279E2">
      <w:pPr>
        <w:jc w:val="center"/>
      </w:pPr>
    </w:p>
    <w:p w14:paraId="2C35E287" w14:textId="77777777" w:rsidR="00C279E2" w:rsidRDefault="00C279E2" w:rsidP="00C279E2">
      <w:pPr>
        <w:jc w:val="center"/>
      </w:pPr>
    </w:p>
    <w:p w14:paraId="2A4023B8" w14:textId="77777777" w:rsidR="00C279E2" w:rsidRDefault="00C279E2" w:rsidP="00C279E2">
      <w:pPr>
        <w:jc w:val="center"/>
      </w:pPr>
    </w:p>
    <w:p w14:paraId="79A7190A" w14:textId="77777777" w:rsidR="00C279E2" w:rsidRDefault="00C279E2" w:rsidP="00C279E2">
      <w:pPr>
        <w:jc w:val="center"/>
      </w:pPr>
    </w:p>
    <w:p w14:paraId="1A78949D" w14:textId="77777777" w:rsidR="00C279E2" w:rsidRDefault="00C279E2" w:rsidP="00C279E2">
      <w:pPr>
        <w:jc w:val="center"/>
      </w:pPr>
    </w:p>
    <w:p w14:paraId="1EEA07CE" w14:textId="77777777" w:rsidR="00C279E2" w:rsidRDefault="00C279E2" w:rsidP="00C279E2">
      <w:pPr>
        <w:jc w:val="center"/>
      </w:pPr>
    </w:p>
    <w:p w14:paraId="394C632C" w14:textId="77777777" w:rsidR="00C279E2" w:rsidRDefault="00C279E2" w:rsidP="00C279E2">
      <w:pPr>
        <w:jc w:val="left"/>
      </w:pPr>
    </w:p>
    <w:p w14:paraId="4285654D" w14:textId="77777777" w:rsidR="00C279E2" w:rsidRDefault="00C279E2" w:rsidP="00C279E2">
      <w:pPr>
        <w:jc w:val="center"/>
      </w:pPr>
    </w:p>
    <w:p w14:paraId="128C1E68" w14:textId="77777777" w:rsidR="00C279E2" w:rsidRDefault="00C279E2" w:rsidP="00C279E2">
      <w:pPr>
        <w:jc w:val="center"/>
      </w:pPr>
    </w:p>
    <w:p w14:paraId="247730AF" w14:textId="77777777" w:rsidR="00C279E2" w:rsidRDefault="00C279E2" w:rsidP="00C279E2">
      <w:pPr>
        <w:jc w:val="center"/>
      </w:pPr>
      <w:r>
        <w:t>SÃO PAULO</w:t>
      </w:r>
    </w:p>
    <w:p w14:paraId="0B936632" w14:textId="77777777" w:rsidR="00C279E2" w:rsidRDefault="00C279E2" w:rsidP="00C279E2">
      <w:pPr>
        <w:jc w:val="center"/>
      </w:pPr>
      <w:r>
        <w:t>2020</w:t>
      </w:r>
    </w:p>
    <w:p w14:paraId="30C43D9E" w14:textId="77777777" w:rsidR="00C279E2" w:rsidRDefault="00C279E2" w:rsidP="00C279E2">
      <w:pPr>
        <w:sectPr w:rsidR="00C279E2">
          <w:headerReference w:type="default" r:id="rId8"/>
          <w:pgSz w:w="11906" w:h="16838"/>
          <w:pgMar w:top="1701" w:right="1134" w:bottom="1134" w:left="1701" w:header="0" w:footer="0" w:gutter="0"/>
          <w:cols w:space="720"/>
          <w:formProt w:val="0"/>
        </w:sectPr>
      </w:pPr>
    </w:p>
    <w:p w14:paraId="737CABBD" w14:textId="72892093" w:rsidR="00C279E2" w:rsidRDefault="00C279E2" w:rsidP="00C279E2">
      <w:pPr>
        <w:jc w:val="center"/>
      </w:pPr>
      <w:r>
        <w:lastRenderedPageBreak/>
        <w:t>GUSTAVO POHLMANN GONZAGA</w:t>
      </w:r>
    </w:p>
    <w:p w14:paraId="10D56D98" w14:textId="77777777" w:rsidR="00C279E2" w:rsidRDefault="00C279E2" w:rsidP="00C279E2">
      <w:pPr>
        <w:jc w:val="center"/>
      </w:pPr>
    </w:p>
    <w:p w14:paraId="66DA247A" w14:textId="77777777" w:rsidR="00C279E2" w:rsidRDefault="00C279E2" w:rsidP="00C279E2">
      <w:pPr>
        <w:jc w:val="center"/>
      </w:pPr>
    </w:p>
    <w:p w14:paraId="59B6485E" w14:textId="77777777" w:rsidR="00C279E2" w:rsidRDefault="00C279E2" w:rsidP="00C279E2">
      <w:pPr>
        <w:jc w:val="center"/>
      </w:pPr>
    </w:p>
    <w:p w14:paraId="41031524" w14:textId="77777777" w:rsidR="00C279E2" w:rsidRDefault="00C279E2" w:rsidP="00C279E2">
      <w:pPr>
        <w:jc w:val="center"/>
      </w:pPr>
    </w:p>
    <w:p w14:paraId="2E4EDB7F" w14:textId="77777777" w:rsidR="00C279E2" w:rsidRDefault="00C279E2" w:rsidP="00C279E2">
      <w:pPr>
        <w:jc w:val="center"/>
      </w:pPr>
    </w:p>
    <w:p w14:paraId="224773AD" w14:textId="77777777" w:rsidR="00C279E2" w:rsidRDefault="00C279E2" w:rsidP="00C279E2">
      <w:pPr>
        <w:jc w:val="center"/>
      </w:pPr>
    </w:p>
    <w:p w14:paraId="2A2D73D7" w14:textId="77777777" w:rsidR="00C279E2" w:rsidRDefault="00C279E2" w:rsidP="00C279E2">
      <w:pPr>
        <w:jc w:val="center"/>
      </w:pPr>
    </w:p>
    <w:p w14:paraId="447FEC45" w14:textId="77777777" w:rsidR="00A90CCE" w:rsidRDefault="00A90CCE" w:rsidP="00A90CCE">
      <w:pPr>
        <w:jc w:val="center"/>
        <w:rPr>
          <w:b/>
          <w:bCs/>
        </w:rPr>
      </w:pPr>
      <w:r>
        <w:rPr>
          <w:b/>
          <w:bCs/>
        </w:rPr>
        <w:t xml:space="preserve">PIRATARIA VS. </w:t>
      </w:r>
      <w:r>
        <w:rPr>
          <w:b/>
          <w:bCs/>
          <w:i/>
          <w:iCs/>
        </w:rPr>
        <w:t>STREAMING</w:t>
      </w:r>
      <w:r>
        <w:rPr>
          <w:b/>
          <w:bCs/>
        </w:rPr>
        <w:t>:</w:t>
      </w:r>
    </w:p>
    <w:p w14:paraId="7A97EEDA" w14:textId="77777777" w:rsidR="00A90CCE" w:rsidRPr="00C279E2" w:rsidRDefault="00A90CCE" w:rsidP="00A90CCE">
      <w:pPr>
        <w:jc w:val="center"/>
      </w:pPr>
      <w:r>
        <w:t>um estudo misto dos comportamentos do consumidor de pirataria de séries e filmes no Brasil.</w:t>
      </w:r>
    </w:p>
    <w:p w14:paraId="55FA6A15" w14:textId="77777777" w:rsidR="00C279E2" w:rsidRDefault="00C279E2" w:rsidP="00C279E2">
      <w:pPr>
        <w:jc w:val="center"/>
      </w:pPr>
    </w:p>
    <w:p w14:paraId="02C48D16" w14:textId="77777777" w:rsidR="00C279E2" w:rsidRDefault="00C279E2" w:rsidP="00C279E2">
      <w:pPr>
        <w:jc w:val="center"/>
      </w:pPr>
    </w:p>
    <w:p w14:paraId="49653638" w14:textId="77777777" w:rsidR="00C279E2" w:rsidRDefault="00C279E2" w:rsidP="00C279E2"/>
    <w:p w14:paraId="4ADDE926"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3E462960" w14:textId="77777777" w:rsidR="00C279E2" w:rsidRDefault="00C279E2" w:rsidP="00C279E2">
      <w:pPr>
        <w:ind w:left="4536"/>
      </w:pPr>
    </w:p>
    <w:p w14:paraId="24AE2829" w14:textId="77777777" w:rsidR="00C279E2" w:rsidRDefault="00C279E2" w:rsidP="00C279E2">
      <w:pPr>
        <w:ind w:left="4536"/>
      </w:pPr>
      <w:r>
        <w:t>Campo de conhecimento: Administração em Marketing</w:t>
      </w:r>
    </w:p>
    <w:p w14:paraId="48477008" w14:textId="77777777" w:rsidR="00C279E2" w:rsidRDefault="00C279E2" w:rsidP="00C279E2">
      <w:pPr>
        <w:ind w:left="4536"/>
      </w:pPr>
    </w:p>
    <w:p w14:paraId="12E9A9BC" w14:textId="1565E3D9" w:rsidR="00C279E2" w:rsidRDefault="00C279E2" w:rsidP="000D520D">
      <w:pPr>
        <w:ind w:left="4536"/>
      </w:pPr>
      <w:r>
        <w:t>Orientador: Prof. Dr. André Lui</w:t>
      </w:r>
      <w:r w:rsidR="000D520D">
        <w:t>z</w:t>
      </w:r>
      <w:r>
        <w:t xml:space="preserve"> Silva Samartini</w:t>
      </w:r>
    </w:p>
    <w:p w14:paraId="2921463C" w14:textId="77777777" w:rsidR="00C279E2" w:rsidRDefault="00C279E2" w:rsidP="00C279E2"/>
    <w:p w14:paraId="7C903F14" w14:textId="77777777" w:rsidR="00C279E2" w:rsidRDefault="00C279E2" w:rsidP="00C279E2"/>
    <w:p w14:paraId="44D0CB34" w14:textId="77777777" w:rsidR="00C279E2" w:rsidRDefault="00C279E2" w:rsidP="00C279E2"/>
    <w:p w14:paraId="19105F89" w14:textId="77777777" w:rsidR="00C279E2" w:rsidRDefault="00C279E2" w:rsidP="00C279E2"/>
    <w:p w14:paraId="242DD5DA" w14:textId="77777777" w:rsidR="00C279E2" w:rsidRDefault="00C279E2" w:rsidP="00C279E2"/>
    <w:p w14:paraId="0D71BFD3" w14:textId="77777777" w:rsidR="00C279E2" w:rsidRDefault="00C279E2" w:rsidP="00C279E2"/>
    <w:p w14:paraId="5FD8BAE5" w14:textId="77777777" w:rsidR="00C279E2" w:rsidRDefault="00C279E2" w:rsidP="00C279E2"/>
    <w:p w14:paraId="1886DAB4" w14:textId="77777777" w:rsidR="00C279E2" w:rsidRDefault="00C279E2" w:rsidP="00C279E2">
      <w:pPr>
        <w:jc w:val="center"/>
      </w:pPr>
      <w:r>
        <w:t>SÃO PAULO</w:t>
      </w:r>
    </w:p>
    <w:p w14:paraId="0880FA5E" w14:textId="77777777" w:rsidR="00C279E2" w:rsidRDefault="00C279E2" w:rsidP="00C279E2">
      <w:pPr>
        <w:jc w:val="center"/>
      </w:pPr>
      <w:r>
        <w:t>2020</w:t>
      </w:r>
      <w:r>
        <w:br w:type="page"/>
      </w:r>
    </w:p>
    <w:p w14:paraId="5711ACDB" w14:textId="77777777" w:rsidR="00C279E2" w:rsidRDefault="00C279E2" w:rsidP="00C279E2">
      <w:pPr>
        <w:jc w:val="center"/>
      </w:pPr>
      <w:r>
        <w:lastRenderedPageBreak/>
        <w:t>VERSO DA FOLHA DE ROSTO</w:t>
      </w:r>
    </w:p>
    <w:p w14:paraId="5C213D0D" w14:textId="77777777" w:rsidR="00C279E2" w:rsidRDefault="00C279E2" w:rsidP="00C279E2">
      <w:pPr>
        <w:sectPr w:rsidR="00C279E2">
          <w:pgSz w:w="11906" w:h="16838"/>
          <w:pgMar w:top="1701" w:right="1134" w:bottom="1134" w:left="1701" w:header="0" w:footer="0" w:gutter="0"/>
          <w:pgNumType w:start="1"/>
          <w:cols w:space="720"/>
          <w:formProt w:val="0"/>
        </w:sectPr>
      </w:pPr>
    </w:p>
    <w:p w14:paraId="0230005B" w14:textId="3B94AD29" w:rsidR="00C279E2" w:rsidRDefault="00C279E2" w:rsidP="00C279E2">
      <w:pPr>
        <w:jc w:val="center"/>
      </w:pPr>
      <w:r>
        <w:lastRenderedPageBreak/>
        <w:t>GUSTAVO POHLMANN GONZAGA</w:t>
      </w:r>
    </w:p>
    <w:p w14:paraId="068A545E" w14:textId="77777777" w:rsidR="00C279E2" w:rsidRDefault="00C279E2" w:rsidP="00C279E2">
      <w:pPr>
        <w:jc w:val="center"/>
      </w:pPr>
    </w:p>
    <w:p w14:paraId="03D33B33" w14:textId="77777777" w:rsidR="00C279E2" w:rsidRDefault="00C279E2" w:rsidP="00C279E2">
      <w:pPr>
        <w:jc w:val="center"/>
      </w:pPr>
    </w:p>
    <w:p w14:paraId="7E25DD0C" w14:textId="77777777" w:rsidR="00C279E2" w:rsidRDefault="00C279E2" w:rsidP="002670F6">
      <w:pPr>
        <w:ind w:firstLine="0"/>
      </w:pPr>
    </w:p>
    <w:p w14:paraId="0D9E19C3" w14:textId="77777777" w:rsidR="00C279E2" w:rsidRDefault="00C279E2" w:rsidP="00C279E2">
      <w:pPr>
        <w:jc w:val="center"/>
      </w:pPr>
    </w:p>
    <w:p w14:paraId="054EFFD2" w14:textId="77777777" w:rsidR="00C279E2" w:rsidRDefault="00C279E2" w:rsidP="00C279E2">
      <w:pPr>
        <w:jc w:val="center"/>
      </w:pPr>
    </w:p>
    <w:p w14:paraId="31B30E98" w14:textId="77777777" w:rsidR="00A90CCE" w:rsidRDefault="00A90CCE" w:rsidP="00A90CCE">
      <w:pPr>
        <w:jc w:val="center"/>
        <w:rPr>
          <w:b/>
          <w:bCs/>
        </w:rPr>
      </w:pPr>
      <w:r>
        <w:rPr>
          <w:b/>
          <w:bCs/>
        </w:rPr>
        <w:t xml:space="preserve">PIRATARIA VS. </w:t>
      </w:r>
      <w:r>
        <w:rPr>
          <w:b/>
          <w:bCs/>
          <w:i/>
          <w:iCs/>
        </w:rPr>
        <w:t>STREAMING</w:t>
      </w:r>
      <w:r>
        <w:rPr>
          <w:b/>
          <w:bCs/>
        </w:rPr>
        <w:t>:</w:t>
      </w:r>
    </w:p>
    <w:p w14:paraId="3D439830" w14:textId="77777777" w:rsidR="00A90CCE" w:rsidRPr="00C279E2" w:rsidRDefault="00A90CCE" w:rsidP="00A90CCE">
      <w:pPr>
        <w:jc w:val="center"/>
      </w:pPr>
      <w:r>
        <w:t>um estudo misto dos comportamentos do consumidor de pirataria de séries e filmes no Brasil.</w:t>
      </w:r>
    </w:p>
    <w:p w14:paraId="498C4620" w14:textId="77777777" w:rsidR="00C279E2" w:rsidRDefault="00C279E2" w:rsidP="00C279E2">
      <w:pPr>
        <w:jc w:val="center"/>
      </w:pPr>
    </w:p>
    <w:p w14:paraId="256B2573" w14:textId="77777777" w:rsidR="00C279E2" w:rsidRDefault="00C279E2" w:rsidP="00C279E2">
      <w:pPr>
        <w:jc w:val="center"/>
      </w:pPr>
    </w:p>
    <w:p w14:paraId="1A886EDE" w14:textId="77777777" w:rsidR="00C279E2" w:rsidRDefault="00C279E2" w:rsidP="00C279E2"/>
    <w:p w14:paraId="7F11F610"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6F19C596" w14:textId="77777777" w:rsidR="00C279E2" w:rsidRDefault="00C279E2" w:rsidP="00C279E2">
      <w:pPr>
        <w:ind w:left="4536"/>
      </w:pPr>
    </w:p>
    <w:p w14:paraId="4ABDFC69" w14:textId="77777777" w:rsidR="00C279E2" w:rsidRDefault="00C279E2" w:rsidP="00C279E2">
      <w:pPr>
        <w:ind w:left="4536"/>
      </w:pPr>
      <w:r>
        <w:t>Campo de conhecimento: Administração em Marketing</w:t>
      </w:r>
    </w:p>
    <w:p w14:paraId="758917CA" w14:textId="77777777" w:rsidR="00C279E2" w:rsidRDefault="00C279E2" w:rsidP="00C279E2">
      <w:pPr>
        <w:ind w:left="4536"/>
      </w:pPr>
    </w:p>
    <w:p w14:paraId="2762A3CF" w14:textId="77777777" w:rsidR="00C279E2" w:rsidRDefault="00C279E2" w:rsidP="00C279E2">
      <w:pPr>
        <w:ind w:left="4536"/>
        <w:rPr>
          <w:b/>
          <w:bCs/>
        </w:rPr>
      </w:pPr>
      <w:r>
        <w:rPr>
          <w:b/>
          <w:bCs/>
        </w:rPr>
        <w:t>Data de Aprovação:</w:t>
      </w:r>
    </w:p>
    <w:p w14:paraId="0E3306C2" w14:textId="77777777" w:rsidR="00C279E2" w:rsidRDefault="00C279E2" w:rsidP="00C279E2">
      <w:pPr>
        <w:ind w:left="4536"/>
        <w:rPr>
          <w:b/>
          <w:bCs/>
        </w:rPr>
      </w:pPr>
      <w:r>
        <w:rPr>
          <w:b/>
          <w:bCs/>
        </w:rPr>
        <w:t>__/__/____</w:t>
      </w:r>
    </w:p>
    <w:p w14:paraId="5696E9B0" w14:textId="77777777" w:rsidR="00C279E2" w:rsidRDefault="00C279E2" w:rsidP="00C279E2">
      <w:pPr>
        <w:ind w:left="4536"/>
        <w:rPr>
          <w:b/>
          <w:bCs/>
        </w:rPr>
      </w:pPr>
    </w:p>
    <w:p w14:paraId="768FDB07" w14:textId="77777777" w:rsidR="00C279E2" w:rsidRDefault="00C279E2" w:rsidP="00C279E2">
      <w:pPr>
        <w:ind w:left="4536"/>
        <w:rPr>
          <w:b/>
          <w:bCs/>
        </w:rPr>
      </w:pPr>
      <w:r>
        <w:rPr>
          <w:b/>
          <w:bCs/>
        </w:rPr>
        <w:t>Banca Examinadora:</w:t>
      </w:r>
    </w:p>
    <w:p w14:paraId="07D2906F" w14:textId="77777777" w:rsidR="00C279E2" w:rsidRDefault="00C279E2" w:rsidP="00C279E2">
      <w:pPr>
        <w:ind w:left="4536"/>
        <w:rPr>
          <w:b/>
          <w:bCs/>
        </w:rPr>
      </w:pPr>
    </w:p>
    <w:p w14:paraId="33FBB396" w14:textId="339E2271" w:rsidR="00C279E2" w:rsidRPr="006376D0" w:rsidRDefault="00C279E2" w:rsidP="00C279E2">
      <w:pPr>
        <w:ind w:left="4536"/>
      </w:pPr>
      <w:r w:rsidRPr="006376D0">
        <w:t>_______________________________</w:t>
      </w:r>
    </w:p>
    <w:p w14:paraId="5A256359" w14:textId="15018924" w:rsidR="00C279E2" w:rsidRPr="00C279E2" w:rsidRDefault="00C279E2" w:rsidP="00C279E2">
      <w:pPr>
        <w:ind w:left="4536"/>
      </w:pPr>
      <w:r w:rsidRPr="00C279E2">
        <w:t>Prof. Dr. André Lui</w:t>
      </w:r>
      <w:r w:rsidR="000D520D">
        <w:t>z</w:t>
      </w:r>
      <w:r w:rsidRPr="00C279E2">
        <w:t xml:space="preserve"> Silva Samartini (Orientador)</w:t>
      </w:r>
    </w:p>
    <w:p w14:paraId="67612FB6" w14:textId="77777777" w:rsidR="00C279E2" w:rsidRPr="006376D0" w:rsidRDefault="00C279E2" w:rsidP="00C279E2">
      <w:pPr>
        <w:ind w:left="4536"/>
      </w:pPr>
      <w:r w:rsidRPr="006376D0">
        <w:t>FGV-EAESP</w:t>
      </w:r>
    </w:p>
    <w:p w14:paraId="167045EA" w14:textId="77777777" w:rsidR="00C279E2" w:rsidRPr="006376D0" w:rsidRDefault="00C279E2" w:rsidP="00C279E2">
      <w:pPr>
        <w:ind w:left="4536"/>
      </w:pPr>
    </w:p>
    <w:p w14:paraId="6C36F1F4" w14:textId="393DA913" w:rsidR="00C279E2" w:rsidRPr="006376D0" w:rsidRDefault="00C279E2" w:rsidP="00C279E2">
      <w:pPr>
        <w:ind w:left="4536"/>
      </w:pPr>
      <w:r w:rsidRPr="006376D0">
        <w:t>_______________________________</w:t>
      </w:r>
    </w:p>
    <w:p w14:paraId="12ED1694" w14:textId="008CF313" w:rsidR="00C279E2" w:rsidRPr="002670F6" w:rsidRDefault="00C279E2" w:rsidP="00C279E2">
      <w:pPr>
        <w:ind w:left="4536"/>
      </w:pPr>
      <w:r w:rsidRPr="002670F6">
        <w:t>Prof. Dr. Gustavo</w:t>
      </w:r>
      <w:r w:rsidR="002670F6" w:rsidRPr="002670F6">
        <w:t xml:space="preserve"> Correa</w:t>
      </w:r>
      <w:r w:rsidRPr="002670F6">
        <w:t xml:space="preserve"> Mirapalheta</w:t>
      </w:r>
    </w:p>
    <w:p w14:paraId="2C87E5D6" w14:textId="77777777" w:rsidR="00C279E2" w:rsidRPr="006376D0" w:rsidRDefault="00C279E2" w:rsidP="00C279E2">
      <w:pPr>
        <w:ind w:left="4536"/>
      </w:pPr>
      <w:r w:rsidRPr="006376D0">
        <w:t>FGV-EAESP</w:t>
      </w:r>
    </w:p>
    <w:p w14:paraId="748913D0" w14:textId="77777777" w:rsidR="00C279E2" w:rsidRPr="006376D0" w:rsidRDefault="00C279E2" w:rsidP="00C279E2">
      <w:pPr>
        <w:ind w:left="4536"/>
      </w:pPr>
    </w:p>
    <w:p w14:paraId="44206AA8" w14:textId="4AC5F711" w:rsidR="00C279E2" w:rsidRPr="006376D0" w:rsidRDefault="00C279E2" w:rsidP="00C279E2">
      <w:pPr>
        <w:ind w:left="4536"/>
      </w:pPr>
      <w:r w:rsidRPr="006376D0">
        <w:br w:type="page"/>
      </w:r>
    </w:p>
    <w:p w14:paraId="3D9E2E58" w14:textId="48BDC698" w:rsidR="002670F6" w:rsidRDefault="00C279E2" w:rsidP="00C279E2">
      <w:pPr>
        <w:jc w:val="center"/>
        <w:rPr>
          <w:b/>
          <w:bCs/>
        </w:rPr>
      </w:pPr>
      <w:r>
        <w:rPr>
          <w:b/>
          <w:bCs/>
        </w:rPr>
        <w:lastRenderedPageBreak/>
        <w:t>AGRADECIMENTOS</w:t>
      </w:r>
    </w:p>
    <w:p w14:paraId="5CB393C6" w14:textId="77777777" w:rsidR="005B72FD" w:rsidRDefault="005B72FD" w:rsidP="005B72FD">
      <w:r>
        <w:t>Gostaria de agradecer à minha namorada, Marina, pela paciência e companheirismo durante todos os anos da graduação.</w:t>
      </w:r>
    </w:p>
    <w:p w14:paraId="3378A157" w14:textId="1D4FB437" w:rsidR="002670F6" w:rsidRDefault="005B72FD" w:rsidP="005B72FD">
      <w:r>
        <w:t>Agradeço também ao meu amigo Lucas Xavier, pela parceria desde as primeiras semanas do curso até a elaboração dos nossos respectivos trabalhos.</w:t>
      </w:r>
    </w:p>
    <w:p w14:paraId="15C16B90" w14:textId="3FA1AF60" w:rsidR="005B72FD" w:rsidRDefault="005B72FD" w:rsidP="005B72FD">
      <w:r>
        <w:t>Agradeço ao meu amigo e colega de apartamento, Dimitri, por me escutar falar do assunto deste trabalho até cansar e não me expulsar de casa.</w:t>
      </w:r>
    </w:p>
    <w:p w14:paraId="38D1D1F6" w14:textId="164672B2" w:rsidR="005B72FD" w:rsidRDefault="005B72FD" w:rsidP="005B72FD">
      <w:r>
        <w:t>Aos amigos André, Felipe, Guilherme, Júlia, Lucas A., Milena, Ricardo e Rodrigo, obrigado por me ajudarem a continuar são e me manterem sempre criativo e leve.</w:t>
      </w:r>
    </w:p>
    <w:p w14:paraId="27AAD53B" w14:textId="2EC53C5C" w:rsidR="005B72FD" w:rsidRDefault="005B72FD" w:rsidP="005B72FD">
      <w:r>
        <w:t>Ao meu irmão, Filipe, que mesmo longe continuou a me apoiar e a tomar melhores decisões para minha carreira e futuro.</w:t>
      </w:r>
    </w:p>
    <w:p w14:paraId="5FA961B3" w14:textId="0E752328" w:rsidR="005B72FD" w:rsidRPr="002670F6" w:rsidRDefault="005B72FD" w:rsidP="005B72FD">
      <w:r>
        <w:t>E, enfim, um agradecimento mais que especial ao meu Anti-Vírus, pela árdua batalha travada durante as validações dos diferentes sites piratas usados para a coleta de dados.</w:t>
      </w:r>
    </w:p>
    <w:p w14:paraId="50B90CD1" w14:textId="79017A4D" w:rsidR="002670F6" w:rsidRDefault="002670F6" w:rsidP="002670F6">
      <w:pPr>
        <w:spacing w:after="160" w:line="259" w:lineRule="auto"/>
        <w:ind w:firstLine="0"/>
        <w:jc w:val="right"/>
      </w:pPr>
      <w:r>
        <w:br w:type="page"/>
      </w:r>
    </w:p>
    <w:p w14:paraId="728B39FF" w14:textId="77777777" w:rsidR="00D80585" w:rsidRDefault="00C279E2" w:rsidP="00C279E2">
      <w:pPr>
        <w:jc w:val="center"/>
        <w:rPr>
          <w:b/>
          <w:bCs/>
        </w:rPr>
      </w:pPr>
      <w:r>
        <w:rPr>
          <w:b/>
          <w:bCs/>
        </w:rPr>
        <w:lastRenderedPageBreak/>
        <w:t>RESUMO</w:t>
      </w:r>
      <w:bookmarkStart w:id="0" w:name="_GoBack"/>
      <w:bookmarkEnd w:id="0"/>
    </w:p>
    <w:p w14:paraId="6ECED0D6" w14:textId="789F9999" w:rsidR="00062F97" w:rsidRDefault="00D80585" w:rsidP="00D80585">
      <w:r>
        <w:t xml:space="preserve">O presente trabalho tem como objetivo descrever </w:t>
      </w:r>
      <w:r w:rsidR="00062F97">
        <w:t>o mercado bras</w:t>
      </w:r>
      <w:r>
        <w:t xml:space="preserve">ileiro de filmes e séries por meios piratas através de </w:t>
      </w:r>
      <w:r>
        <w:rPr>
          <w:i/>
          <w:iCs/>
        </w:rPr>
        <w:t>streaming</w:t>
      </w:r>
      <w:r>
        <w:t xml:space="preserve">. Para isso, foram realizadas duas análises: uma análise do comportamento histórico da busca por pirataria no Brasil, obtida através da plataforma </w:t>
      </w:r>
      <w:r>
        <w:rPr>
          <w:i/>
          <w:iCs/>
        </w:rPr>
        <w:t>Site Explorer</w:t>
      </w:r>
      <w:r>
        <w:t xml:space="preserve"> do site </w:t>
      </w:r>
      <w:r>
        <w:rPr>
          <w:i/>
          <w:iCs/>
        </w:rPr>
        <w:t>AHrefs</w:t>
      </w:r>
      <w:r>
        <w:t xml:space="preserve"> e analisada através da linguagem </w:t>
      </w:r>
      <w:r>
        <w:rPr>
          <w:i/>
          <w:iCs/>
        </w:rPr>
        <w:t>Python</w:t>
      </w:r>
      <w:r>
        <w:t xml:space="preserve"> de programação; e uma análise</w:t>
      </w:r>
      <w:r w:rsidR="00A90CCE">
        <w:t xml:space="preserve"> qualitativa </w:t>
      </w:r>
      <w:r>
        <w:t>dos comportamentos</w:t>
      </w:r>
      <w:r w:rsidR="00A90CCE">
        <w:t xml:space="preserve"> e percepções</w:t>
      </w:r>
      <w:r>
        <w:t xml:space="preserve"> do consumidor</w:t>
      </w:r>
      <w:r w:rsidR="00062F97">
        <w:t xml:space="preserve">, obtidos através de um questionário </w:t>
      </w:r>
      <w:r w:rsidR="00062F97">
        <w:rPr>
          <w:i/>
          <w:iCs/>
        </w:rPr>
        <w:t>online</w:t>
      </w:r>
      <w:r w:rsidR="00062F97">
        <w:t xml:space="preserve"> com 488 respondentes no total.</w:t>
      </w:r>
    </w:p>
    <w:p w14:paraId="3D0499D0" w14:textId="3BF4E231" w:rsidR="00590551" w:rsidRDefault="00062F97" w:rsidP="00062F97">
      <w:pPr>
        <w:ind w:firstLine="708"/>
      </w:pPr>
      <w:r>
        <w:t xml:space="preserve">Esta combinação das análises </w:t>
      </w:r>
      <w:r w:rsidR="00A90CCE">
        <w:t>revel</w:t>
      </w:r>
      <w:r>
        <w:t>a a complexidade do tema</w:t>
      </w:r>
      <w:r w:rsidR="00A90CCE">
        <w:t>.</w:t>
      </w:r>
      <w:r>
        <w:t xml:space="preserve"> </w:t>
      </w:r>
      <w:r w:rsidR="00A90CCE">
        <w:t>F</w:t>
      </w:r>
      <w:r>
        <w:t>oi observado que a busca por pirataria no Brasil está crescendo cada vez mais</w:t>
      </w:r>
      <w:r w:rsidR="00A90CCE">
        <w:t>, enquanto a busca por meios em concordância com a lei está em estagnação.</w:t>
      </w:r>
      <w:r>
        <w:t xml:space="preserve"> </w:t>
      </w:r>
      <w:r w:rsidR="00A90CCE">
        <w:t>Porém,</w:t>
      </w:r>
      <w:r>
        <w:t xml:space="preserve"> os respondentes afirmaram não buscar diretamente meios piratas, apenas consumindo-os quando disponibilizados a eles. Isso </w:t>
      </w:r>
      <w:r w:rsidR="00F235DC">
        <w:t>indica que o consumidor não está preocupado com a legalidade das opções alternativas disponíveis quando as opções legais</w:t>
      </w:r>
      <w:r w:rsidR="00590551">
        <w:t xml:space="preserve"> do mercado digital de filmes e séries</w:t>
      </w:r>
      <w:r w:rsidR="00F235DC">
        <w:t xml:space="preserve"> perdem atratividade.</w:t>
      </w:r>
    </w:p>
    <w:p w14:paraId="201E9319" w14:textId="00F1AF2B" w:rsidR="00C279E2" w:rsidRDefault="00590551" w:rsidP="00062F97">
      <w:pPr>
        <w:ind w:firstLine="708"/>
        <w:rPr>
          <w:b/>
          <w:bCs/>
        </w:rPr>
      </w:pPr>
      <w:r>
        <w:t>Com isso, aprofundo a compreensão dos motivadores de consumo pirata em meios digitais, além de fornecer uma metodologia viável e eficaz para a modelagem e previsão da intensidade deste consumo</w:t>
      </w:r>
      <w:r w:rsidR="00A90CCE">
        <w:t xml:space="preserve"> através do modelo SARIMA</w:t>
      </w:r>
      <w:r>
        <w:t>, para a elaboração de estratégias de combate à oferta de pirataria de filmes e séries.</w:t>
      </w:r>
      <w:r w:rsidR="00C279E2">
        <w:br w:type="page"/>
      </w:r>
    </w:p>
    <w:p w14:paraId="4FFDE818" w14:textId="77777777" w:rsidR="00C279E2" w:rsidRDefault="00C279E2" w:rsidP="00C279E2">
      <w:pPr>
        <w:jc w:val="center"/>
        <w:rPr>
          <w:b/>
          <w:bCs/>
        </w:rPr>
      </w:pPr>
      <w:r>
        <w:rPr>
          <w:b/>
          <w:bCs/>
        </w:rPr>
        <w:lastRenderedPageBreak/>
        <w:t>ABSTRACT</w:t>
      </w:r>
    </w:p>
    <w:p w14:paraId="532C35E8" w14:textId="77777777" w:rsidR="00561FB1" w:rsidRPr="00D80585" w:rsidRDefault="00B415E6" w:rsidP="00561FB1">
      <w:pPr>
        <w:pStyle w:val="TOCHeading"/>
        <w:rPr>
          <w:rFonts w:cs="Arial"/>
          <w:lang w:val="pt-BR"/>
        </w:rPr>
      </w:pPr>
      <w:r w:rsidRPr="00D80585">
        <w:rPr>
          <w:rFonts w:cs="Arial"/>
          <w:lang w:val="pt-BR"/>
        </w:rPr>
        <w:br w:type="page"/>
      </w:r>
    </w:p>
    <w:sdt>
      <w:sdtPr>
        <w:rPr>
          <w:rFonts w:eastAsiaTheme="minorHAnsi" w:cstheme="minorBidi"/>
          <w:b w:val="0"/>
          <w:szCs w:val="24"/>
          <w:lang w:val="pt-BR"/>
        </w:rPr>
        <w:id w:val="200594852"/>
        <w:docPartObj>
          <w:docPartGallery w:val="Table of Contents"/>
          <w:docPartUnique/>
        </w:docPartObj>
      </w:sdtPr>
      <w:sdtEndPr>
        <w:rPr>
          <w:rFonts w:cs="Arial"/>
          <w:bCs/>
          <w:noProof/>
        </w:rPr>
      </w:sdtEndPr>
      <w:sdtContent>
        <w:p w14:paraId="258D9BA6" w14:textId="296A5842" w:rsidR="00561FB1" w:rsidRPr="00D80585" w:rsidRDefault="00561FB1" w:rsidP="00561FB1">
          <w:pPr>
            <w:pStyle w:val="TOCHeading"/>
            <w:rPr>
              <w:lang w:val="pt-BR"/>
            </w:rPr>
          </w:pPr>
          <w:r w:rsidRPr="00D80585">
            <w:rPr>
              <w:lang w:val="pt-BR"/>
            </w:rPr>
            <w:t>LISTA DE TABELAS</w:t>
          </w:r>
        </w:p>
        <w:p w14:paraId="4498EEEB" w14:textId="77777777" w:rsidR="00561FB1" w:rsidRDefault="009956E7" w:rsidP="00561FB1">
          <w:pPr>
            <w:spacing w:after="160" w:line="259" w:lineRule="auto"/>
            <w:ind w:firstLine="0"/>
            <w:jc w:val="left"/>
            <w:rPr>
              <w:rFonts w:cs="Arial"/>
              <w:bCs/>
              <w:noProof/>
            </w:rPr>
          </w:pPr>
        </w:p>
      </w:sdtContent>
    </w:sdt>
    <w:p w14:paraId="08DFD7AE" w14:textId="590C7B8F" w:rsidR="00561FB1" w:rsidRDefault="00561FB1" w:rsidP="00561FB1">
      <w:pPr>
        <w:spacing w:after="160" w:line="259" w:lineRule="auto"/>
        <w:ind w:firstLine="0"/>
        <w:jc w:val="left"/>
        <w:rPr>
          <w:rFonts w:cs="Arial"/>
        </w:rPr>
      </w:pPr>
      <w:r>
        <w:rPr>
          <w:rFonts w:cs="Arial"/>
        </w:rPr>
        <w:t xml:space="preserve"> </w:t>
      </w:r>
    </w:p>
    <w:p w14:paraId="2E85AB61" w14:textId="73AD7616" w:rsidR="00561FB1" w:rsidRDefault="00561FB1" w:rsidP="00561FB1">
      <w:pPr>
        <w:spacing w:after="160" w:line="259" w:lineRule="auto"/>
        <w:ind w:firstLine="0"/>
        <w:jc w:val="left"/>
        <w:rPr>
          <w:rFonts w:cs="Arial"/>
        </w:rPr>
      </w:pPr>
      <w:r>
        <w:rPr>
          <w:rFonts w:cs="Arial"/>
        </w:rPr>
        <w:br w:type="page"/>
      </w:r>
    </w:p>
    <w:p w14:paraId="18775F47" w14:textId="77777777" w:rsidR="00561FB1" w:rsidRPr="00B415E6" w:rsidRDefault="00561FB1" w:rsidP="00561FB1">
      <w:pPr>
        <w:spacing w:after="160" w:line="259" w:lineRule="auto"/>
        <w:rPr>
          <w:rFonts w:cs="Arial"/>
        </w:rPr>
      </w:pPr>
    </w:p>
    <w:sdt>
      <w:sdtPr>
        <w:rPr>
          <w:rFonts w:eastAsiaTheme="minorHAnsi" w:cstheme="minorBidi"/>
          <w:b w:val="0"/>
          <w:szCs w:val="24"/>
          <w:lang w:val="pt-BR"/>
        </w:rPr>
        <w:id w:val="-707341077"/>
        <w:docPartObj>
          <w:docPartGallery w:val="Table of Contents"/>
          <w:docPartUnique/>
        </w:docPartObj>
      </w:sdtPr>
      <w:sdtEndPr>
        <w:rPr>
          <w:rFonts w:cs="Arial"/>
          <w:bCs/>
          <w:noProof/>
        </w:rPr>
      </w:sdtEndPr>
      <w:sdtContent>
        <w:p w14:paraId="18DF69BE" w14:textId="286B0BB5" w:rsidR="00561FB1" w:rsidRDefault="00561FB1" w:rsidP="00561FB1">
          <w:pPr>
            <w:pStyle w:val="TOCHeading"/>
          </w:pPr>
          <w:r>
            <w:t>LISTA DE FIGURAS</w:t>
          </w:r>
        </w:p>
        <w:p w14:paraId="2D61020D" w14:textId="451B604A" w:rsidR="00561FB1" w:rsidRDefault="009956E7" w:rsidP="00561FB1">
          <w:pPr>
            <w:spacing w:after="160" w:line="259" w:lineRule="auto"/>
            <w:ind w:firstLine="0"/>
            <w:jc w:val="left"/>
            <w:rPr>
              <w:rFonts w:cs="Arial"/>
              <w:bCs/>
              <w:noProof/>
            </w:rPr>
          </w:pPr>
        </w:p>
      </w:sdtContent>
    </w:sdt>
    <w:p w14:paraId="136BB1EE" w14:textId="0122C15F" w:rsidR="00561FB1" w:rsidRDefault="00561FB1" w:rsidP="00561FB1">
      <w:pPr>
        <w:spacing w:after="160" w:line="259" w:lineRule="auto"/>
        <w:ind w:firstLine="0"/>
        <w:jc w:val="left"/>
        <w:rPr>
          <w:rFonts w:cs="Arial"/>
        </w:rPr>
      </w:pPr>
      <w:r>
        <w:rPr>
          <w:rFonts w:cs="Arial"/>
        </w:rPr>
        <w:t xml:space="preserve"> </w:t>
      </w:r>
      <w:r>
        <w:rPr>
          <w:rFonts w:cs="Arial"/>
        </w:rPr>
        <w:br w:type="page"/>
      </w:r>
    </w:p>
    <w:p w14:paraId="5A4EBA73" w14:textId="77777777" w:rsidR="00B415E6" w:rsidRPr="00B415E6" w:rsidRDefault="00B415E6">
      <w:pPr>
        <w:spacing w:after="160" w:line="259" w:lineRule="auto"/>
        <w:rPr>
          <w:rFonts w:cs="Arial"/>
        </w:rPr>
      </w:pPr>
    </w:p>
    <w:sdt>
      <w:sdtPr>
        <w:rPr>
          <w:rFonts w:eastAsiaTheme="minorHAnsi" w:cstheme="minorBidi"/>
          <w:b w:val="0"/>
          <w:szCs w:val="24"/>
          <w:lang w:val="pt-BR"/>
        </w:rPr>
        <w:id w:val="-1420012260"/>
        <w:docPartObj>
          <w:docPartGallery w:val="Table of Contents"/>
          <w:docPartUnique/>
        </w:docPartObj>
      </w:sdtPr>
      <w:sdtEndPr>
        <w:rPr>
          <w:rFonts w:cs="Arial"/>
          <w:bCs/>
          <w:noProof/>
        </w:rPr>
      </w:sdtEndPr>
      <w:sdtContent>
        <w:p w14:paraId="2595B4D4" w14:textId="22A3EF0D" w:rsidR="00B415E6" w:rsidRDefault="00B415E6">
          <w:pPr>
            <w:pStyle w:val="TOCHeading"/>
          </w:pPr>
          <w:r>
            <w:t>SUMÁRIO</w:t>
          </w:r>
        </w:p>
        <w:p w14:paraId="0E083A62" w14:textId="77777777" w:rsidR="00B415E6" w:rsidRPr="00B415E6" w:rsidRDefault="00B415E6" w:rsidP="00B415E6">
          <w:pPr>
            <w:rPr>
              <w:lang w:val="en-US"/>
            </w:rPr>
          </w:pPr>
        </w:p>
        <w:p w14:paraId="2CAC1DC1" w14:textId="76ABC725" w:rsidR="00F235DC" w:rsidRDefault="00B415E6">
          <w:pPr>
            <w:pStyle w:val="TOC1"/>
            <w:tabs>
              <w:tab w:val="left" w:pos="1100"/>
              <w:tab w:val="right" w:leader="dot" w:pos="9061"/>
            </w:tabs>
            <w:rPr>
              <w:rFonts w:asciiTheme="minorHAnsi" w:hAnsiTheme="minorHAnsi" w:cstheme="minorBidi"/>
              <w:noProof/>
              <w:lang w:val="pt-BR" w:eastAsia="pt-BR"/>
            </w:rPr>
          </w:pPr>
          <w:r w:rsidRPr="00B415E6">
            <w:rPr>
              <w:rFonts w:cs="Arial"/>
              <w:sz w:val="24"/>
              <w:szCs w:val="24"/>
            </w:rPr>
            <w:fldChar w:fldCharType="begin"/>
          </w:r>
          <w:r w:rsidRPr="00B415E6">
            <w:rPr>
              <w:rFonts w:cs="Arial"/>
              <w:sz w:val="24"/>
              <w:szCs w:val="24"/>
            </w:rPr>
            <w:instrText xml:space="preserve"> TOC \o "1-3" \h \z \u </w:instrText>
          </w:r>
          <w:r w:rsidRPr="00B415E6">
            <w:rPr>
              <w:rFonts w:cs="Arial"/>
              <w:sz w:val="24"/>
              <w:szCs w:val="24"/>
            </w:rPr>
            <w:fldChar w:fldCharType="separate"/>
          </w:r>
          <w:hyperlink w:anchor="_Toc57013154" w:history="1">
            <w:r w:rsidR="00F235DC" w:rsidRPr="0045553E">
              <w:rPr>
                <w:rStyle w:val="Hyperlink"/>
                <w:bCs/>
                <w:noProof/>
              </w:rPr>
              <w:t>1.</w:t>
            </w:r>
            <w:r w:rsidR="00F235DC">
              <w:rPr>
                <w:rFonts w:asciiTheme="minorHAnsi" w:hAnsiTheme="minorHAnsi" w:cstheme="minorBidi"/>
                <w:noProof/>
                <w:lang w:val="pt-BR" w:eastAsia="pt-BR"/>
              </w:rPr>
              <w:tab/>
            </w:r>
            <w:r w:rsidR="00F235DC" w:rsidRPr="0045553E">
              <w:rPr>
                <w:rStyle w:val="Hyperlink"/>
                <w:bCs/>
                <w:noProof/>
              </w:rPr>
              <w:t>INTRODUÇÃO</w:t>
            </w:r>
            <w:r w:rsidR="00F235DC">
              <w:rPr>
                <w:noProof/>
                <w:webHidden/>
              </w:rPr>
              <w:tab/>
            </w:r>
            <w:r w:rsidR="00F235DC">
              <w:rPr>
                <w:noProof/>
                <w:webHidden/>
              </w:rPr>
              <w:fldChar w:fldCharType="begin"/>
            </w:r>
            <w:r w:rsidR="00F235DC">
              <w:rPr>
                <w:noProof/>
                <w:webHidden/>
              </w:rPr>
              <w:instrText xml:space="preserve"> PAGEREF _Toc57013154 \h </w:instrText>
            </w:r>
            <w:r w:rsidR="00F235DC">
              <w:rPr>
                <w:noProof/>
                <w:webHidden/>
              </w:rPr>
            </w:r>
            <w:r w:rsidR="00F235DC">
              <w:rPr>
                <w:noProof/>
                <w:webHidden/>
              </w:rPr>
              <w:fldChar w:fldCharType="separate"/>
            </w:r>
            <w:r w:rsidR="00F235DC">
              <w:rPr>
                <w:noProof/>
                <w:webHidden/>
              </w:rPr>
              <w:t>11</w:t>
            </w:r>
            <w:r w:rsidR="00F235DC">
              <w:rPr>
                <w:noProof/>
                <w:webHidden/>
              </w:rPr>
              <w:fldChar w:fldCharType="end"/>
            </w:r>
          </w:hyperlink>
        </w:p>
        <w:p w14:paraId="61FE2DE8" w14:textId="20C64160" w:rsidR="00F235DC" w:rsidRDefault="00F235DC">
          <w:pPr>
            <w:pStyle w:val="TOC2"/>
            <w:tabs>
              <w:tab w:val="right" w:leader="dot" w:pos="9061"/>
            </w:tabs>
            <w:rPr>
              <w:rFonts w:asciiTheme="minorHAnsi" w:hAnsiTheme="minorHAnsi" w:cstheme="minorBidi"/>
              <w:noProof/>
              <w:lang w:val="pt-BR" w:eastAsia="pt-BR"/>
            </w:rPr>
          </w:pPr>
          <w:hyperlink w:anchor="_Toc57013155" w:history="1">
            <w:r w:rsidRPr="0045553E">
              <w:rPr>
                <w:rStyle w:val="Hyperlink"/>
                <w:noProof/>
              </w:rPr>
              <w:t>1.1 Motivação</w:t>
            </w:r>
            <w:r>
              <w:rPr>
                <w:noProof/>
                <w:webHidden/>
              </w:rPr>
              <w:tab/>
            </w:r>
            <w:r>
              <w:rPr>
                <w:noProof/>
                <w:webHidden/>
              </w:rPr>
              <w:fldChar w:fldCharType="begin"/>
            </w:r>
            <w:r>
              <w:rPr>
                <w:noProof/>
                <w:webHidden/>
              </w:rPr>
              <w:instrText xml:space="preserve"> PAGEREF _Toc57013155 \h </w:instrText>
            </w:r>
            <w:r>
              <w:rPr>
                <w:noProof/>
                <w:webHidden/>
              </w:rPr>
            </w:r>
            <w:r>
              <w:rPr>
                <w:noProof/>
                <w:webHidden/>
              </w:rPr>
              <w:fldChar w:fldCharType="separate"/>
            </w:r>
            <w:r>
              <w:rPr>
                <w:noProof/>
                <w:webHidden/>
              </w:rPr>
              <w:t>11</w:t>
            </w:r>
            <w:r>
              <w:rPr>
                <w:noProof/>
                <w:webHidden/>
              </w:rPr>
              <w:fldChar w:fldCharType="end"/>
            </w:r>
          </w:hyperlink>
        </w:p>
        <w:p w14:paraId="6F341158" w14:textId="37CFBC88" w:rsidR="00F235DC" w:rsidRDefault="00F235DC">
          <w:pPr>
            <w:pStyle w:val="TOC2"/>
            <w:tabs>
              <w:tab w:val="right" w:leader="dot" w:pos="9061"/>
            </w:tabs>
            <w:rPr>
              <w:rFonts w:asciiTheme="minorHAnsi" w:hAnsiTheme="minorHAnsi" w:cstheme="minorBidi"/>
              <w:noProof/>
              <w:lang w:val="pt-BR" w:eastAsia="pt-BR"/>
            </w:rPr>
          </w:pPr>
          <w:hyperlink w:anchor="_Toc57013156" w:history="1">
            <w:r w:rsidRPr="0045553E">
              <w:rPr>
                <w:rStyle w:val="Hyperlink"/>
                <w:noProof/>
              </w:rPr>
              <w:t>1.2 Objetivos</w:t>
            </w:r>
            <w:r>
              <w:rPr>
                <w:noProof/>
                <w:webHidden/>
              </w:rPr>
              <w:tab/>
            </w:r>
            <w:r>
              <w:rPr>
                <w:noProof/>
                <w:webHidden/>
              </w:rPr>
              <w:fldChar w:fldCharType="begin"/>
            </w:r>
            <w:r>
              <w:rPr>
                <w:noProof/>
                <w:webHidden/>
              </w:rPr>
              <w:instrText xml:space="preserve"> PAGEREF _Toc57013156 \h </w:instrText>
            </w:r>
            <w:r>
              <w:rPr>
                <w:noProof/>
                <w:webHidden/>
              </w:rPr>
            </w:r>
            <w:r>
              <w:rPr>
                <w:noProof/>
                <w:webHidden/>
              </w:rPr>
              <w:fldChar w:fldCharType="separate"/>
            </w:r>
            <w:r>
              <w:rPr>
                <w:noProof/>
                <w:webHidden/>
              </w:rPr>
              <w:t>12</w:t>
            </w:r>
            <w:r>
              <w:rPr>
                <w:noProof/>
                <w:webHidden/>
              </w:rPr>
              <w:fldChar w:fldCharType="end"/>
            </w:r>
          </w:hyperlink>
        </w:p>
        <w:p w14:paraId="3B8A44AC" w14:textId="2D2E096A" w:rsidR="00F235DC" w:rsidRDefault="00F235DC">
          <w:pPr>
            <w:pStyle w:val="TOC1"/>
            <w:tabs>
              <w:tab w:val="left" w:pos="1100"/>
              <w:tab w:val="right" w:leader="dot" w:pos="9061"/>
            </w:tabs>
            <w:rPr>
              <w:rFonts w:asciiTheme="minorHAnsi" w:hAnsiTheme="minorHAnsi" w:cstheme="minorBidi"/>
              <w:noProof/>
              <w:lang w:val="pt-BR" w:eastAsia="pt-BR"/>
            </w:rPr>
          </w:pPr>
          <w:hyperlink w:anchor="_Toc57013157" w:history="1">
            <w:r w:rsidRPr="0045553E">
              <w:rPr>
                <w:rStyle w:val="Hyperlink"/>
                <w:bCs/>
                <w:noProof/>
              </w:rPr>
              <w:t>2.</w:t>
            </w:r>
            <w:r>
              <w:rPr>
                <w:rFonts w:asciiTheme="minorHAnsi" w:hAnsiTheme="minorHAnsi" w:cstheme="minorBidi"/>
                <w:noProof/>
                <w:lang w:val="pt-BR" w:eastAsia="pt-BR"/>
              </w:rPr>
              <w:tab/>
            </w:r>
            <w:r w:rsidRPr="0045553E">
              <w:rPr>
                <w:rStyle w:val="Hyperlink"/>
                <w:noProof/>
              </w:rPr>
              <w:t>REFERENCIAL TEÓRICO</w:t>
            </w:r>
            <w:r>
              <w:rPr>
                <w:noProof/>
                <w:webHidden/>
              </w:rPr>
              <w:tab/>
            </w:r>
            <w:r>
              <w:rPr>
                <w:noProof/>
                <w:webHidden/>
              </w:rPr>
              <w:fldChar w:fldCharType="begin"/>
            </w:r>
            <w:r>
              <w:rPr>
                <w:noProof/>
                <w:webHidden/>
              </w:rPr>
              <w:instrText xml:space="preserve"> PAGEREF _Toc57013157 \h </w:instrText>
            </w:r>
            <w:r>
              <w:rPr>
                <w:noProof/>
                <w:webHidden/>
              </w:rPr>
            </w:r>
            <w:r>
              <w:rPr>
                <w:noProof/>
                <w:webHidden/>
              </w:rPr>
              <w:fldChar w:fldCharType="separate"/>
            </w:r>
            <w:r>
              <w:rPr>
                <w:noProof/>
                <w:webHidden/>
              </w:rPr>
              <w:t>13</w:t>
            </w:r>
            <w:r>
              <w:rPr>
                <w:noProof/>
                <w:webHidden/>
              </w:rPr>
              <w:fldChar w:fldCharType="end"/>
            </w:r>
          </w:hyperlink>
        </w:p>
        <w:p w14:paraId="42793CF2" w14:textId="377D2AA7" w:rsidR="00F235DC" w:rsidRDefault="00F235DC">
          <w:pPr>
            <w:pStyle w:val="TOC2"/>
            <w:tabs>
              <w:tab w:val="right" w:leader="dot" w:pos="9061"/>
            </w:tabs>
            <w:rPr>
              <w:rFonts w:asciiTheme="minorHAnsi" w:hAnsiTheme="minorHAnsi" w:cstheme="minorBidi"/>
              <w:noProof/>
              <w:lang w:val="pt-BR" w:eastAsia="pt-BR"/>
            </w:rPr>
          </w:pPr>
          <w:hyperlink w:anchor="_Toc57013158" w:history="1">
            <w:r w:rsidRPr="0045553E">
              <w:rPr>
                <w:rStyle w:val="Hyperlink"/>
                <w:noProof/>
              </w:rPr>
              <w:t>2.1 O processo de compra</w:t>
            </w:r>
            <w:r>
              <w:rPr>
                <w:noProof/>
                <w:webHidden/>
              </w:rPr>
              <w:tab/>
            </w:r>
            <w:r>
              <w:rPr>
                <w:noProof/>
                <w:webHidden/>
              </w:rPr>
              <w:fldChar w:fldCharType="begin"/>
            </w:r>
            <w:r>
              <w:rPr>
                <w:noProof/>
                <w:webHidden/>
              </w:rPr>
              <w:instrText xml:space="preserve"> PAGEREF _Toc57013158 \h </w:instrText>
            </w:r>
            <w:r>
              <w:rPr>
                <w:noProof/>
                <w:webHidden/>
              </w:rPr>
            </w:r>
            <w:r>
              <w:rPr>
                <w:noProof/>
                <w:webHidden/>
              </w:rPr>
              <w:fldChar w:fldCharType="separate"/>
            </w:r>
            <w:r>
              <w:rPr>
                <w:noProof/>
                <w:webHidden/>
              </w:rPr>
              <w:t>13</w:t>
            </w:r>
            <w:r>
              <w:rPr>
                <w:noProof/>
                <w:webHidden/>
              </w:rPr>
              <w:fldChar w:fldCharType="end"/>
            </w:r>
          </w:hyperlink>
        </w:p>
        <w:p w14:paraId="4023EE2D" w14:textId="7370616A" w:rsidR="00F235DC" w:rsidRDefault="00F235DC">
          <w:pPr>
            <w:pStyle w:val="TOC2"/>
            <w:tabs>
              <w:tab w:val="right" w:leader="dot" w:pos="9061"/>
            </w:tabs>
            <w:rPr>
              <w:rFonts w:asciiTheme="minorHAnsi" w:hAnsiTheme="minorHAnsi" w:cstheme="minorBidi"/>
              <w:noProof/>
              <w:lang w:val="pt-BR" w:eastAsia="pt-BR"/>
            </w:rPr>
          </w:pPr>
          <w:hyperlink w:anchor="_Toc57013159" w:history="1">
            <w:r w:rsidRPr="0045553E">
              <w:rPr>
                <w:rStyle w:val="Hyperlink"/>
                <w:noProof/>
              </w:rPr>
              <w:t xml:space="preserve">2.2 A tecnologia de </w:t>
            </w:r>
            <w:r w:rsidRPr="0045553E">
              <w:rPr>
                <w:rStyle w:val="Hyperlink"/>
                <w:i/>
                <w:iCs/>
                <w:noProof/>
              </w:rPr>
              <w:t>Streaming</w:t>
            </w:r>
            <w:r>
              <w:rPr>
                <w:noProof/>
                <w:webHidden/>
              </w:rPr>
              <w:tab/>
            </w:r>
            <w:r>
              <w:rPr>
                <w:noProof/>
                <w:webHidden/>
              </w:rPr>
              <w:fldChar w:fldCharType="begin"/>
            </w:r>
            <w:r>
              <w:rPr>
                <w:noProof/>
                <w:webHidden/>
              </w:rPr>
              <w:instrText xml:space="preserve"> PAGEREF _Toc57013159 \h </w:instrText>
            </w:r>
            <w:r>
              <w:rPr>
                <w:noProof/>
                <w:webHidden/>
              </w:rPr>
            </w:r>
            <w:r>
              <w:rPr>
                <w:noProof/>
                <w:webHidden/>
              </w:rPr>
              <w:fldChar w:fldCharType="separate"/>
            </w:r>
            <w:r>
              <w:rPr>
                <w:noProof/>
                <w:webHidden/>
              </w:rPr>
              <w:t>14</w:t>
            </w:r>
            <w:r>
              <w:rPr>
                <w:noProof/>
                <w:webHidden/>
              </w:rPr>
              <w:fldChar w:fldCharType="end"/>
            </w:r>
          </w:hyperlink>
        </w:p>
        <w:p w14:paraId="3D74FB28" w14:textId="72C1E120" w:rsidR="00F235DC" w:rsidRDefault="00F235DC">
          <w:pPr>
            <w:pStyle w:val="TOC2"/>
            <w:tabs>
              <w:tab w:val="right" w:leader="dot" w:pos="9061"/>
            </w:tabs>
            <w:rPr>
              <w:rFonts w:asciiTheme="minorHAnsi" w:hAnsiTheme="minorHAnsi" w:cstheme="minorBidi"/>
              <w:noProof/>
              <w:lang w:val="pt-BR" w:eastAsia="pt-BR"/>
            </w:rPr>
          </w:pPr>
          <w:hyperlink w:anchor="_Toc57013160" w:history="1">
            <w:r w:rsidRPr="0045553E">
              <w:rPr>
                <w:rStyle w:val="Hyperlink"/>
                <w:noProof/>
              </w:rPr>
              <w:t>2.3 Pirataria</w:t>
            </w:r>
            <w:r>
              <w:rPr>
                <w:noProof/>
                <w:webHidden/>
              </w:rPr>
              <w:tab/>
            </w:r>
            <w:r>
              <w:rPr>
                <w:noProof/>
                <w:webHidden/>
              </w:rPr>
              <w:fldChar w:fldCharType="begin"/>
            </w:r>
            <w:r>
              <w:rPr>
                <w:noProof/>
                <w:webHidden/>
              </w:rPr>
              <w:instrText xml:space="preserve"> PAGEREF _Toc57013160 \h </w:instrText>
            </w:r>
            <w:r>
              <w:rPr>
                <w:noProof/>
                <w:webHidden/>
              </w:rPr>
            </w:r>
            <w:r>
              <w:rPr>
                <w:noProof/>
                <w:webHidden/>
              </w:rPr>
              <w:fldChar w:fldCharType="separate"/>
            </w:r>
            <w:r>
              <w:rPr>
                <w:noProof/>
                <w:webHidden/>
              </w:rPr>
              <w:t>14</w:t>
            </w:r>
            <w:r>
              <w:rPr>
                <w:noProof/>
                <w:webHidden/>
              </w:rPr>
              <w:fldChar w:fldCharType="end"/>
            </w:r>
          </w:hyperlink>
        </w:p>
        <w:p w14:paraId="4BD3F9F5" w14:textId="1C6F771A" w:rsidR="00F235DC" w:rsidRDefault="00F235DC">
          <w:pPr>
            <w:pStyle w:val="TOC2"/>
            <w:tabs>
              <w:tab w:val="right" w:leader="dot" w:pos="9061"/>
            </w:tabs>
            <w:rPr>
              <w:rFonts w:asciiTheme="minorHAnsi" w:hAnsiTheme="minorHAnsi" w:cstheme="minorBidi"/>
              <w:noProof/>
              <w:lang w:val="pt-BR" w:eastAsia="pt-BR"/>
            </w:rPr>
          </w:pPr>
          <w:hyperlink w:anchor="_Toc57013161" w:history="1">
            <w:r w:rsidRPr="0045553E">
              <w:rPr>
                <w:rStyle w:val="Hyperlink"/>
                <w:noProof/>
              </w:rPr>
              <w:t>2.4 Tráfego de Internet</w:t>
            </w:r>
            <w:r>
              <w:rPr>
                <w:noProof/>
                <w:webHidden/>
              </w:rPr>
              <w:tab/>
            </w:r>
            <w:r>
              <w:rPr>
                <w:noProof/>
                <w:webHidden/>
              </w:rPr>
              <w:fldChar w:fldCharType="begin"/>
            </w:r>
            <w:r>
              <w:rPr>
                <w:noProof/>
                <w:webHidden/>
              </w:rPr>
              <w:instrText xml:space="preserve"> PAGEREF _Toc57013161 \h </w:instrText>
            </w:r>
            <w:r>
              <w:rPr>
                <w:noProof/>
                <w:webHidden/>
              </w:rPr>
            </w:r>
            <w:r>
              <w:rPr>
                <w:noProof/>
                <w:webHidden/>
              </w:rPr>
              <w:fldChar w:fldCharType="separate"/>
            </w:r>
            <w:r>
              <w:rPr>
                <w:noProof/>
                <w:webHidden/>
              </w:rPr>
              <w:t>15</w:t>
            </w:r>
            <w:r>
              <w:rPr>
                <w:noProof/>
                <w:webHidden/>
              </w:rPr>
              <w:fldChar w:fldCharType="end"/>
            </w:r>
          </w:hyperlink>
        </w:p>
        <w:p w14:paraId="1E291056" w14:textId="672A6483" w:rsidR="00F235DC" w:rsidRDefault="00F235DC">
          <w:pPr>
            <w:pStyle w:val="TOC2"/>
            <w:tabs>
              <w:tab w:val="right" w:leader="dot" w:pos="9061"/>
            </w:tabs>
            <w:rPr>
              <w:rFonts w:asciiTheme="minorHAnsi" w:hAnsiTheme="minorHAnsi" w:cstheme="minorBidi"/>
              <w:noProof/>
              <w:lang w:val="pt-BR" w:eastAsia="pt-BR"/>
            </w:rPr>
          </w:pPr>
          <w:hyperlink w:anchor="_Toc57013162" w:history="1">
            <w:r w:rsidRPr="0045553E">
              <w:rPr>
                <w:rStyle w:val="Hyperlink"/>
                <w:noProof/>
              </w:rPr>
              <w:t>2.5 Concentração de Mercado</w:t>
            </w:r>
            <w:r>
              <w:rPr>
                <w:noProof/>
                <w:webHidden/>
              </w:rPr>
              <w:tab/>
            </w:r>
            <w:r>
              <w:rPr>
                <w:noProof/>
                <w:webHidden/>
              </w:rPr>
              <w:fldChar w:fldCharType="begin"/>
            </w:r>
            <w:r>
              <w:rPr>
                <w:noProof/>
                <w:webHidden/>
              </w:rPr>
              <w:instrText xml:space="preserve"> PAGEREF _Toc57013162 \h </w:instrText>
            </w:r>
            <w:r>
              <w:rPr>
                <w:noProof/>
                <w:webHidden/>
              </w:rPr>
            </w:r>
            <w:r>
              <w:rPr>
                <w:noProof/>
                <w:webHidden/>
              </w:rPr>
              <w:fldChar w:fldCharType="separate"/>
            </w:r>
            <w:r>
              <w:rPr>
                <w:noProof/>
                <w:webHidden/>
              </w:rPr>
              <w:t>15</w:t>
            </w:r>
            <w:r>
              <w:rPr>
                <w:noProof/>
                <w:webHidden/>
              </w:rPr>
              <w:fldChar w:fldCharType="end"/>
            </w:r>
          </w:hyperlink>
        </w:p>
        <w:p w14:paraId="28646F09" w14:textId="00176CC3" w:rsidR="00F235DC" w:rsidRDefault="00F235DC">
          <w:pPr>
            <w:pStyle w:val="TOC2"/>
            <w:tabs>
              <w:tab w:val="right" w:leader="dot" w:pos="9061"/>
            </w:tabs>
            <w:rPr>
              <w:rFonts w:asciiTheme="minorHAnsi" w:hAnsiTheme="minorHAnsi" w:cstheme="minorBidi"/>
              <w:noProof/>
              <w:lang w:val="pt-BR" w:eastAsia="pt-BR"/>
            </w:rPr>
          </w:pPr>
          <w:hyperlink w:anchor="_Toc57013163" w:history="1">
            <w:r w:rsidRPr="0045553E">
              <w:rPr>
                <w:rStyle w:val="Hyperlink"/>
                <w:noProof/>
              </w:rPr>
              <w:t>2.6 Séries temporais</w:t>
            </w:r>
            <w:r>
              <w:rPr>
                <w:noProof/>
                <w:webHidden/>
              </w:rPr>
              <w:tab/>
            </w:r>
            <w:r>
              <w:rPr>
                <w:noProof/>
                <w:webHidden/>
              </w:rPr>
              <w:fldChar w:fldCharType="begin"/>
            </w:r>
            <w:r>
              <w:rPr>
                <w:noProof/>
                <w:webHidden/>
              </w:rPr>
              <w:instrText xml:space="preserve"> PAGEREF _Toc57013163 \h </w:instrText>
            </w:r>
            <w:r>
              <w:rPr>
                <w:noProof/>
                <w:webHidden/>
              </w:rPr>
            </w:r>
            <w:r>
              <w:rPr>
                <w:noProof/>
                <w:webHidden/>
              </w:rPr>
              <w:fldChar w:fldCharType="separate"/>
            </w:r>
            <w:r>
              <w:rPr>
                <w:noProof/>
                <w:webHidden/>
              </w:rPr>
              <w:t>16</w:t>
            </w:r>
            <w:r>
              <w:rPr>
                <w:noProof/>
                <w:webHidden/>
              </w:rPr>
              <w:fldChar w:fldCharType="end"/>
            </w:r>
          </w:hyperlink>
        </w:p>
        <w:p w14:paraId="30048429" w14:textId="608A6CEE" w:rsidR="00F235DC" w:rsidRDefault="00F235DC">
          <w:pPr>
            <w:pStyle w:val="TOC1"/>
            <w:tabs>
              <w:tab w:val="left" w:pos="1100"/>
              <w:tab w:val="right" w:leader="dot" w:pos="9061"/>
            </w:tabs>
            <w:rPr>
              <w:rFonts w:asciiTheme="minorHAnsi" w:hAnsiTheme="minorHAnsi" w:cstheme="minorBidi"/>
              <w:noProof/>
              <w:lang w:val="pt-BR" w:eastAsia="pt-BR"/>
            </w:rPr>
          </w:pPr>
          <w:hyperlink w:anchor="_Toc57013164" w:history="1">
            <w:r w:rsidRPr="0045553E">
              <w:rPr>
                <w:rStyle w:val="Hyperlink"/>
                <w:noProof/>
              </w:rPr>
              <w:t>3</w:t>
            </w:r>
            <w:r>
              <w:rPr>
                <w:rFonts w:asciiTheme="minorHAnsi" w:hAnsiTheme="minorHAnsi" w:cstheme="minorBidi"/>
                <w:noProof/>
                <w:lang w:val="pt-BR" w:eastAsia="pt-BR"/>
              </w:rPr>
              <w:tab/>
            </w:r>
            <w:r w:rsidRPr="0045553E">
              <w:rPr>
                <w:rStyle w:val="Hyperlink"/>
                <w:noProof/>
              </w:rPr>
              <w:t>METODOLOGIA</w:t>
            </w:r>
            <w:r>
              <w:rPr>
                <w:noProof/>
                <w:webHidden/>
              </w:rPr>
              <w:tab/>
            </w:r>
            <w:r>
              <w:rPr>
                <w:noProof/>
                <w:webHidden/>
              </w:rPr>
              <w:fldChar w:fldCharType="begin"/>
            </w:r>
            <w:r>
              <w:rPr>
                <w:noProof/>
                <w:webHidden/>
              </w:rPr>
              <w:instrText xml:space="preserve"> PAGEREF _Toc57013164 \h </w:instrText>
            </w:r>
            <w:r>
              <w:rPr>
                <w:noProof/>
                <w:webHidden/>
              </w:rPr>
            </w:r>
            <w:r>
              <w:rPr>
                <w:noProof/>
                <w:webHidden/>
              </w:rPr>
              <w:fldChar w:fldCharType="separate"/>
            </w:r>
            <w:r>
              <w:rPr>
                <w:noProof/>
                <w:webHidden/>
              </w:rPr>
              <w:t>17</w:t>
            </w:r>
            <w:r>
              <w:rPr>
                <w:noProof/>
                <w:webHidden/>
              </w:rPr>
              <w:fldChar w:fldCharType="end"/>
            </w:r>
          </w:hyperlink>
        </w:p>
        <w:p w14:paraId="384EF535" w14:textId="4146F44C" w:rsidR="00F235DC" w:rsidRDefault="00F235DC">
          <w:pPr>
            <w:pStyle w:val="TOC1"/>
            <w:tabs>
              <w:tab w:val="left" w:pos="1100"/>
              <w:tab w:val="right" w:leader="dot" w:pos="9061"/>
            </w:tabs>
            <w:rPr>
              <w:rFonts w:asciiTheme="minorHAnsi" w:hAnsiTheme="minorHAnsi" w:cstheme="minorBidi"/>
              <w:noProof/>
              <w:lang w:val="pt-BR" w:eastAsia="pt-BR"/>
            </w:rPr>
          </w:pPr>
          <w:hyperlink w:anchor="_Toc57013165" w:history="1">
            <w:r w:rsidRPr="0045553E">
              <w:rPr>
                <w:rStyle w:val="Hyperlink"/>
                <w:noProof/>
              </w:rPr>
              <w:t>4</w:t>
            </w:r>
            <w:r>
              <w:rPr>
                <w:rFonts w:asciiTheme="minorHAnsi" w:hAnsiTheme="minorHAnsi" w:cstheme="minorBidi"/>
                <w:noProof/>
                <w:lang w:val="pt-BR" w:eastAsia="pt-BR"/>
              </w:rPr>
              <w:tab/>
            </w:r>
            <w:r w:rsidRPr="0045553E">
              <w:rPr>
                <w:rStyle w:val="Hyperlink"/>
                <w:noProof/>
              </w:rPr>
              <w:t>APRESENTAÇÃO E DISCUSSÃO DOS RESULTADOS</w:t>
            </w:r>
            <w:r>
              <w:rPr>
                <w:noProof/>
                <w:webHidden/>
              </w:rPr>
              <w:tab/>
            </w:r>
            <w:r>
              <w:rPr>
                <w:noProof/>
                <w:webHidden/>
              </w:rPr>
              <w:fldChar w:fldCharType="begin"/>
            </w:r>
            <w:r>
              <w:rPr>
                <w:noProof/>
                <w:webHidden/>
              </w:rPr>
              <w:instrText xml:space="preserve"> PAGEREF _Toc57013165 \h </w:instrText>
            </w:r>
            <w:r>
              <w:rPr>
                <w:noProof/>
                <w:webHidden/>
              </w:rPr>
            </w:r>
            <w:r>
              <w:rPr>
                <w:noProof/>
                <w:webHidden/>
              </w:rPr>
              <w:fldChar w:fldCharType="separate"/>
            </w:r>
            <w:r>
              <w:rPr>
                <w:noProof/>
                <w:webHidden/>
              </w:rPr>
              <w:t>19</w:t>
            </w:r>
            <w:r>
              <w:rPr>
                <w:noProof/>
                <w:webHidden/>
              </w:rPr>
              <w:fldChar w:fldCharType="end"/>
            </w:r>
          </w:hyperlink>
        </w:p>
        <w:p w14:paraId="4821C3B3" w14:textId="2C1B0010" w:rsidR="00F235DC" w:rsidRDefault="00F235DC">
          <w:pPr>
            <w:pStyle w:val="TOC2"/>
            <w:tabs>
              <w:tab w:val="right" w:leader="dot" w:pos="9061"/>
            </w:tabs>
            <w:rPr>
              <w:rFonts w:asciiTheme="minorHAnsi" w:hAnsiTheme="minorHAnsi" w:cstheme="minorBidi"/>
              <w:noProof/>
              <w:lang w:val="pt-BR" w:eastAsia="pt-BR"/>
            </w:rPr>
          </w:pPr>
          <w:hyperlink w:anchor="_Toc57013166" w:history="1">
            <w:r w:rsidRPr="0045553E">
              <w:rPr>
                <w:rStyle w:val="Hyperlink"/>
                <w:noProof/>
              </w:rPr>
              <w:t>4.1 Análise quantitativa – Dados secundários</w:t>
            </w:r>
            <w:r>
              <w:rPr>
                <w:noProof/>
                <w:webHidden/>
              </w:rPr>
              <w:tab/>
            </w:r>
            <w:r>
              <w:rPr>
                <w:noProof/>
                <w:webHidden/>
              </w:rPr>
              <w:fldChar w:fldCharType="begin"/>
            </w:r>
            <w:r>
              <w:rPr>
                <w:noProof/>
                <w:webHidden/>
              </w:rPr>
              <w:instrText xml:space="preserve"> PAGEREF _Toc57013166 \h </w:instrText>
            </w:r>
            <w:r>
              <w:rPr>
                <w:noProof/>
                <w:webHidden/>
              </w:rPr>
            </w:r>
            <w:r>
              <w:rPr>
                <w:noProof/>
                <w:webHidden/>
              </w:rPr>
              <w:fldChar w:fldCharType="separate"/>
            </w:r>
            <w:r>
              <w:rPr>
                <w:noProof/>
                <w:webHidden/>
              </w:rPr>
              <w:t>19</w:t>
            </w:r>
            <w:r>
              <w:rPr>
                <w:noProof/>
                <w:webHidden/>
              </w:rPr>
              <w:fldChar w:fldCharType="end"/>
            </w:r>
          </w:hyperlink>
        </w:p>
        <w:p w14:paraId="525D94E0" w14:textId="31C6E3BB" w:rsidR="00F235DC" w:rsidRDefault="00F235DC">
          <w:pPr>
            <w:pStyle w:val="TOC2"/>
            <w:tabs>
              <w:tab w:val="right" w:leader="dot" w:pos="9061"/>
            </w:tabs>
            <w:rPr>
              <w:rFonts w:asciiTheme="minorHAnsi" w:hAnsiTheme="minorHAnsi" w:cstheme="minorBidi"/>
              <w:noProof/>
              <w:lang w:val="pt-BR" w:eastAsia="pt-BR"/>
            </w:rPr>
          </w:pPr>
          <w:hyperlink w:anchor="_Toc57013167" w:history="1">
            <w:r w:rsidRPr="0045553E">
              <w:rPr>
                <w:rStyle w:val="Hyperlink"/>
                <w:noProof/>
              </w:rPr>
              <w:t>4.2 Análise do questionário</w:t>
            </w:r>
            <w:r>
              <w:rPr>
                <w:noProof/>
                <w:webHidden/>
              </w:rPr>
              <w:tab/>
            </w:r>
            <w:r>
              <w:rPr>
                <w:noProof/>
                <w:webHidden/>
              </w:rPr>
              <w:fldChar w:fldCharType="begin"/>
            </w:r>
            <w:r>
              <w:rPr>
                <w:noProof/>
                <w:webHidden/>
              </w:rPr>
              <w:instrText xml:space="preserve"> PAGEREF _Toc57013167 \h </w:instrText>
            </w:r>
            <w:r>
              <w:rPr>
                <w:noProof/>
                <w:webHidden/>
              </w:rPr>
            </w:r>
            <w:r>
              <w:rPr>
                <w:noProof/>
                <w:webHidden/>
              </w:rPr>
              <w:fldChar w:fldCharType="separate"/>
            </w:r>
            <w:r>
              <w:rPr>
                <w:noProof/>
                <w:webHidden/>
              </w:rPr>
              <w:t>23</w:t>
            </w:r>
            <w:r>
              <w:rPr>
                <w:noProof/>
                <w:webHidden/>
              </w:rPr>
              <w:fldChar w:fldCharType="end"/>
            </w:r>
          </w:hyperlink>
        </w:p>
        <w:p w14:paraId="6B252FF6" w14:textId="43C41923" w:rsidR="00F235DC" w:rsidRDefault="00F235DC">
          <w:pPr>
            <w:pStyle w:val="TOC1"/>
            <w:tabs>
              <w:tab w:val="left" w:pos="1100"/>
              <w:tab w:val="right" w:leader="dot" w:pos="9061"/>
            </w:tabs>
            <w:rPr>
              <w:rFonts w:asciiTheme="minorHAnsi" w:hAnsiTheme="minorHAnsi" w:cstheme="minorBidi"/>
              <w:noProof/>
              <w:lang w:val="pt-BR" w:eastAsia="pt-BR"/>
            </w:rPr>
          </w:pPr>
          <w:hyperlink w:anchor="_Toc57013168" w:history="1">
            <w:r w:rsidRPr="0045553E">
              <w:rPr>
                <w:rStyle w:val="Hyperlink"/>
                <w:noProof/>
              </w:rPr>
              <w:t>5</w:t>
            </w:r>
            <w:r>
              <w:rPr>
                <w:rFonts w:asciiTheme="minorHAnsi" w:hAnsiTheme="minorHAnsi" w:cstheme="minorBidi"/>
                <w:noProof/>
                <w:lang w:val="pt-BR" w:eastAsia="pt-BR"/>
              </w:rPr>
              <w:tab/>
            </w:r>
            <w:r w:rsidRPr="0045553E">
              <w:rPr>
                <w:rStyle w:val="Hyperlink"/>
                <w:noProof/>
              </w:rPr>
              <w:t>CONSIDERAÇÕES FINAIS</w:t>
            </w:r>
            <w:r>
              <w:rPr>
                <w:noProof/>
                <w:webHidden/>
              </w:rPr>
              <w:tab/>
            </w:r>
            <w:r>
              <w:rPr>
                <w:noProof/>
                <w:webHidden/>
              </w:rPr>
              <w:fldChar w:fldCharType="begin"/>
            </w:r>
            <w:r>
              <w:rPr>
                <w:noProof/>
                <w:webHidden/>
              </w:rPr>
              <w:instrText xml:space="preserve"> PAGEREF _Toc57013168 \h </w:instrText>
            </w:r>
            <w:r>
              <w:rPr>
                <w:noProof/>
                <w:webHidden/>
              </w:rPr>
            </w:r>
            <w:r>
              <w:rPr>
                <w:noProof/>
                <w:webHidden/>
              </w:rPr>
              <w:fldChar w:fldCharType="separate"/>
            </w:r>
            <w:r>
              <w:rPr>
                <w:noProof/>
                <w:webHidden/>
              </w:rPr>
              <w:t>29</w:t>
            </w:r>
            <w:r>
              <w:rPr>
                <w:noProof/>
                <w:webHidden/>
              </w:rPr>
              <w:fldChar w:fldCharType="end"/>
            </w:r>
          </w:hyperlink>
        </w:p>
        <w:p w14:paraId="0CADE15D" w14:textId="1EB960A5" w:rsidR="00F235DC" w:rsidRDefault="00F235DC">
          <w:pPr>
            <w:pStyle w:val="TOC1"/>
            <w:tabs>
              <w:tab w:val="left" w:pos="1100"/>
              <w:tab w:val="right" w:leader="dot" w:pos="9061"/>
            </w:tabs>
            <w:rPr>
              <w:rFonts w:asciiTheme="minorHAnsi" w:hAnsiTheme="minorHAnsi" w:cstheme="minorBidi"/>
              <w:noProof/>
              <w:lang w:val="pt-BR" w:eastAsia="pt-BR"/>
            </w:rPr>
          </w:pPr>
          <w:hyperlink w:anchor="_Toc57013169" w:history="1">
            <w:r w:rsidRPr="0045553E">
              <w:rPr>
                <w:rStyle w:val="Hyperlink"/>
                <w:noProof/>
              </w:rPr>
              <w:t>6</w:t>
            </w:r>
            <w:r>
              <w:rPr>
                <w:rFonts w:asciiTheme="minorHAnsi" w:hAnsiTheme="minorHAnsi" w:cstheme="minorBidi"/>
                <w:noProof/>
                <w:lang w:val="pt-BR" w:eastAsia="pt-BR"/>
              </w:rPr>
              <w:tab/>
            </w:r>
            <w:r w:rsidRPr="0045553E">
              <w:rPr>
                <w:rStyle w:val="Hyperlink"/>
                <w:noProof/>
              </w:rPr>
              <w:t>BIBLIOGRAFIA</w:t>
            </w:r>
            <w:r>
              <w:rPr>
                <w:noProof/>
                <w:webHidden/>
              </w:rPr>
              <w:tab/>
            </w:r>
            <w:r>
              <w:rPr>
                <w:noProof/>
                <w:webHidden/>
              </w:rPr>
              <w:fldChar w:fldCharType="begin"/>
            </w:r>
            <w:r>
              <w:rPr>
                <w:noProof/>
                <w:webHidden/>
              </w:rPr>
              <w:instrText xml:space="preserve"> PAGEREF _Toc57013169 \h </w:instrText>
            </w:r>
            <w:r>
              <w:rPr>
                <w:noProof/>
                <w:webHidden/>
              </w:rPr>
            </w:r>
            <w:r>
              <w:rPr>
                <w:noProof/>
                <w:webHidden/>
              </w:rPr>
              <w:fldChar w:fldCharType="separate"/>
            </w:r>
            <w:r>
              <w:rPr>
                <w:noProof/>
                <w:webHidden/>
              </w:rPr>
              <w:t>30</w:t>
            </w:r>
            <w:r>
              <w:rPr>
                <w:noProof/>
                <w:webHidden/>
              </w:rPr>
              <w:fldChar w:fldCharType="end"/>
            </w:r>
          </w:hyperlink>
        </w:p>
        <w:p w14:paraId="7B46F9C9" w14:textId="05AB5CF8" w:rsidR="00B415E6" w:rsidRPr="00B415E6" w:rsidRDefault="00B415E6">
          <w:pPr>
            <w:rPr>
              <w:rFonts w:cs="Arial"/>
            </w:rPr>
          </w:pPr>
          <w:r w:rsidRPr="00B415E6">
            <w:rPr>
              <w:rFonts w:cs="Arial"/>
              <w:b/>
              <w:bCs/>
              <w:noProof/>
            </w:rPr>
            <w:fldChar w:fldCharType="end"/>
          </w:r>
        </w:p>
      </w:sdtContent>
    </w:sdt>
    <w:p w14:paraId="1147B7EF" w14:textId="3B219C08" w:rsidR="00B415E6" w:rsidRPr="00B415E6" w:rsidRDefault="00B415E6">
      <w:pPr>
        <w:spacing w:after="160" w:line="259" w:lineRule="auto"/>
        <w:rPr>
          <w:rFonts w:cs="Arial"/>
        </w:rPr>
      </w:pPr>
    </w:p>
    <w:p w14:paraId="5CAC8FFD" w14:textId="631CC1B0" w:rsidR="00C279E2" w:rsidRPr="00B415E6" w:rsidRDefault="00B415E6" w:rsidP="00B415E6">
      <w:pPr>
        <w:spacing w:after="160" w:line="259" w:lineRule="auto"/>
        <w:rPr>
          <w:rFonts w:eastAsiaTheme="majorEastAsia" w:cstheme="majorBidi"/>
          <w:b/>
          <w:szCs w:val="32"/>
        </w:rPr>
      </w:pPr>
      <w:r>
        <w:br w:type="page"/>
      </w:r>
    </w:p>
    <w:p w14:paraId="1010E24B" w14:textId="080BF69D" w:rsidR="00784328" w:rsidRPr="009F604A" w:rsidRDefault="00784328" w:rsidP="00B415E6">
      <w:pPr>
        <w:pStyle w:val="Heading1"/>
        <w:numPr>
          <w:ilvl w:val="0"/>
          <w:numId w:val="4"/>
        </w:numPr>
        <w:rPr>
          <w:bCs/>
        </w:rPr>
      </w:pPr>
      <w:bookmarkStart w:id="1" w:name="_Toc57013154"/>
      <w:r w:rsidRPr="009F604A">
        <w:rPr>
          <w:bCs/>
        </w:rPr>
        <w:lastRenderedPageBreak/>
        <w:t>INTRODUÇÃO</w:t>
      </w:r>
      <w:bookmarkEnd w:id="1"/>
    </w:p>
    <w:p w14:paraId="0199E5A7" w14:textId="77777777" w:rsidR="009F604A" w:rsidRPr="009F604A" w:rsidRDefault="009F604A" w:rsidP="009470DF">
      <w:pPr>
        <w:rPr>
          <w:rFonts w:cs="Arial"/>
          <w:b/>
          <w:bCs/>
        </w:rPr>
      </w:pPr>
    </w:p>
    <w:p w14:paraId="037DA450" w14:textId="65BF909E" w:rsidR="002A4476" w:rsidRPr="009F604A" w:rsidRDefault="00483E3A" w:rsidP="00AE091A">
      <w:pPr>
        <w:pStyle w:val="Heading2"/>
        <w:ind w:firstLine="0"/>
      </w:pPr>
      <w:bookmarkStart w:id="2" w:name="_Toc57013155"/>
      <w:r w:rsidRPr="009F604A">
        <w:t>1.1</w:t>
      </w:r>
      <w:r w:rsidR="009F604A" w:rsidRPr="009F604A">
        <w:t xml:space="preserve"> </w:t>
      </w:r>
      <w:r w:rsidR="00AE091A">
        <w:t>Motivação</w:t>
      </w:r>
      <w:bookmarkEnd w:id="2"/>
    </w:p>
    <w:p w14:paraId="459BB88B" w14:textId="77777777" w:rsidR="009F604A" w:rsidRPr="009F604A" w:rsidRDefault="009F604A" w:rsidP="009470DF">
      <w:pPr>
        <w:rPr>
          <w:rFonts w:cs="Arial"/>
          <w:b/>
          <w:bCs/>
        </w:rPr>
      </w:pPr>
    </w:p>
    <w:p w14:paraId="052B2F4F" w14:textId="3F610DDA" w:rsidR="00E92AF3" w:rsidRDefault="006E0695" w:rsidP="009470DF">
      <w:pPr>
        <w:ind w:firstLine="708"/>
        <w:rPr>
          <w:rFonts w:cs="Arial"/>
        </w:rPr>
      </w:pPr>
      <w:r w:rsidRPr="009F604A">
        <w:rPr>
          <w:rFonts w:cs="Arial"/>
        </w:rPr>
        <w:t xml:space="preserve">Estima-se que o mercado de </w:t>
      </w:r>
      <w:r w:rsidR="00D94FF4" w:rsidRPr="009F604A">
        <w:rPr>
          <w:rFonts w:cs="Arial"/>
          <w:i/>
          <w:iCs/>
        </w:rPr>
        <w:t>s</w:t>
      </w:r>
      <w:r w:rsidRPr="009F604A">
        <w:rPr>
          <w:rFonts w:cs="Arial"/>
          <w:i/>
          <w:iCs/>
        </w:rPr>
        <w:t>treaming</w:t>
      </w:r>
      <w:r w:rsidRPr="009F604A">
        <w:rPr>
          <w:rFonts w:cs="Arial"/>
        </w:rPr>
        <w:t xml:space="preserve"> de vídeos e filmes atinja a marca de US</w:t>
      </w:r>
      <w:r w:rsidR="00010511" w:rsidRPr="009F604A">
        <w:rPr>
          <w:rFonts w:cs="Arial"/>
        </w:rPr>
        <w:t>$</w:t>
      </w:r>
      <w:r w:rsidRPr="009F604A">
        <w:rPr>
          <w:rFonts w:cs="Arial"/>
        </w:rPr>
        <w:t>146,3bi até 2026</w:t>
      </w:r>
      <w:r w:rsidR="005846DF">
        <w:rPr>
          <w:rFonts w:cs="Arial"/>
        </w:rPr>
        <w:t xml:space="preserve"> </w:t>
      </w:r>
      <w:r w:rsidR="005846DF" w:rsidRPr="009F604A">
        <w:rPr>
          <w:rFonts w:cs="Arial"/>
        </w:rPr>
        <w:fldChar w:fldCharType="begin" w:fldLock="1"/>
      </w:r>
      <w:r w:rsidR="005846DF" w:rsidRPr="009F604A">
        <w:rPr>
          <w:rFonts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846DF" w:rsidRPr="009F604A">
        <w:rPr>
          <w:rFonts w:cs="Arial"/>
        </w:rPr>
        <w:fldChar w:fldCharType="separate"/>
      </w:r>
      <w:r w:rsidR="005846DF" w:rsidRPr="009F604A">
        <w:rPr>
          <w:rFonts w:cs="Arial"/>
          <w:noProof/>
        </w:rPr>
        <w:t>(BLOOMBERG, 2019)</w:t>
      </w:r>
      <w:r w:rsidR="005846DF" w:rsidRPr="009F604A">
        <w:rPr>
          <w:rFonts w:cs="Arial"/>
        </w:rPr>
        <w:fldChar w:fldCharType="end"/>
      </w:r>
      <w:r w:rsidR="00D94FF4" w:rsidRPr="009F604A">
        <w:rPr>
          <w:rFonts w:cs="Arial"/>
        </w:rPr>
        <w:t>. Este crescimento se dá devido à adoção em massa por parte dos consumidores das novas tecnologias, permitindo-os acessar a todos os conteúdos que desejarem, a qualquer momento e em qualquer lugar</w:t>
      </w:r>
      <w:r w:rsidRPr="009F604A">
        <w:rPr>
          <w:rFonts w:cs="Arial"/>
        </w:rPr>
        <w:t>.</w:t>
      </w:r>
    </w:p>
    <w:p w14:paraId="35E9E01D" w14:textId="77777777" w:rsidR="0098431A" w:rsidRDefault="0098431A" w:rsidP="009470DF">
      <w:pPr>
        <w:ind w:firstLine="708"/>
        <w:rPr>
          <w:rFonts w:cs="Arial"/>
        </w:rPr>
      </w:pPr>
    </w:p>
    <w:p w14:paraId="657AD8C2" w14:textId="40C5B44A" w:rsidR="006A3D54" w:rsidRPr="0098431A" w:rsidRDefault="006A3D54" w:rsidP="0098431A">
      <w:pPr>
        <w:ind w:firstLine="708"/>
        <w:jc w:val="center"/>
        <w:rPr>
          <w:rFonts w:cs="Arial"/>
          <w:i/>
          <w:iCs/>
        </w:rPr>
      </w:pPr>
      <w:r>
        <w:rPr>
          <w:rFonts w:cs="Arial"/>
        </w:rPr>
        <w:t xml:space="preserve">Figura 1: </w:t>
      </w:r>
      <w:r w:rsidRPr="0098431A">
        <w:rPr>
          <w:rFonts w:cs="Arial"/>
          <w:i/>
          <w:iCs/>
        </w:rPr>
        <w:t>Exemplo</w:t>
      </w:r>
      <w:r w:rsidR="00F97AE7">
        <w:rPr>
          <w:rFonts w:cs="Arial"/>
          <w:i/>
          <w:iCs/>
        </w:rPr>
        <w:t>s</w:t>
      </w:r>
      <w:r w:rsidRPr="0098431A">
        <w:rPr>
          <w:rFonts w:cs="Arial"/>
          <w:i/>
          <w:iCs/>
        </w:rPr>
        <w:t xml:space="preserve"> de serviços de </w:t>
      </w:r>
      <w:r w:rsidRPr="0098431A">
        <w:rPr>
          <w:rFonts w:cs="Arial"/>
          <w:i/>
          <w:iCs/>
          <w:u w:val="single"/>
        </w:rPr>
        <w:t>streaming</w:t>
      </w:r>
    </w:p>
    <w:p w14:paraId="7EE75622" w14:textId="0208E306" w:rsidR="006A3D54" w:rsidRDefault="006A3D54" w:rsidP="0098431A">
      <w:pPr>
        <w:jc w:val="center"/>
        <w:rPr>
          <w:rFonts w:cs="Arial"/>
        </w:rPr>
      </w:pPr>
      <w:r>
        <w:rPr>
          <w:rFonts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jc w:val="center"/>
      </w:pPr>
      <w:r>
        <w:rPr>
          <w:rFonts w:cs="Arial"/>
        </w:rPr>
        <w:t>Fonte:</w:t>
      </w:r>
      <w:r w:rsidRPr="006A3D54">
        <w:t xml:space="preserve"> </w:t>
      </w:r>
      <w:hyperlink r:id="rId10" w:history="1">
        <w:r>
          <w:rPr>
            <w:rStyle w:val="Hyperlink"/>
          </w:rPr>
          <w:t>https://www.tecmundo.com.br</w:t>
        </w:r>
      </w:hyperlink>
      <w:r>
        <w:t xml:space="preserve"> (2017)</w:t>
      </w:r>
    </w:p>
    <w:p w14:paraId="18B3CD7F" w14:textId="77777777" w:rsidR="0098431A" w:rsidRPr="009F604A" w:rsidRDefault="0098431A" w:rsidP="0098431A">
      <w:pPr>
        <w:rPr>
          <w:rFonts w:cs="Arial"/>
        </w:rPr>
      </w:pPr>
    </w:p>
    <w:p w14:paraId="287037EA" w14:textId="57A28BAF" w:rsidR="00E92AF3" w:rsidRPr="009F604A" w:rsidRDefault="008A4A9D" w:rsidP="009470DF">
      <w:pPr>
        <w:ind w:firstLine="708"/>
        <w:rPr>
          <w:rFonts w:cs="Arial"/>
        </w:rPr>
      </w:pPr>
      <w:r w:rsidRPr="009F604A">
        <w:rPr>
          <w:rFonts w:cs="Arial"/>
        </w:rPr>
        <w:t>Porém ess</w:t>
      </w:r>
      <w:r w:rsidR="00DB71C7" w:rsidRPr="009F604A">
        <w:rPr>
          <w:rFonts w:cs="Arial"/>
        </w:rPr>
        <w:t>e</w:t>
      </w:r>
      <w:r w:rsidRPr="009F604A">
        <w:rPr>
          <w:rFonts w:cs="Arial"/>
        </w:rPr>
        <w:t xml:space="preserve"> mesm</w:t>
      </w:r>
      <w:r w:rsidR="00DB71C7" w:rsidRPr="009F604A">
        <w:rPr>
          <w:rFonts w:cs="Arial"/>
        </w:rPr>
        <w:t>o</w:t>
      </w:r>
      <w:r w:rsidRPr="009F604A">
        <w:rPr>
          <w:rFonts w:cs="Arial"/>
        </w:rPr>
        <w:t xml:space="preserve"> </w:t>
      </w:r>
      <w:r w:rsidR="00DB71C7" w:rsidRPr="009F604A">
        <w:rPr>
          <w:rFonts w:cs="Arial"/>
        </w:rPr>
        <w:t>crescimento pode ser observado no consumo de pirataria.</w:t>
      </w:r>
      <w:r w:rsidR="00F43327" w:rsidRPr="009F604A">
        <w:rPr>
          <w:rFonts w:cs="Arial"/>
        </w:rPr>
        <w:t xml:space="preserve"> Um estudo da Global IP Center</w:t>
      </w:r>
      <w:r w:rsidR="00010511" w:rsidRPr="009F604A">
        <w:rPr>
          <w:rFonts w:cs="Arial"/>
        </w:rPr>
        <w:t xml:space="preserve"> </w:t>
      </w:r>
      <w:r w:rsidR="00010511" w:rsidRPr="009F604A">
        <w:rPr>
          <w:rFonts w:cs="Arial"/>
        </w:rPr>
        <w:fldChar w:fldCharType="begin" w:fldLock="1"/>
      </w:r>
      <w:r w:rsidR="0022648A" w:rsidRPr="009F604A">
        <w:rPr>
          <w:rFonts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cs="Arial"/>
        </w:rPr>
        <w:fldChar w:fldCharType="separate"/>
      </w:r>
      <w:r w:rsidR="00010511" w:rsidRPr="009F604A">
        <w:rPr>
          <w:rFonts w:cs="Arial"/>
          <w:noProof/>
        </w:rPr>
        <w:t>(BLACKBURN; EISENACH; HARRISON JUNIOR, 2019)</w:t>
      </w:r>
      <w:r w:rsidR="00010511" w:rsidRPr="009F604A">
        <w:rPr>
          <w:rFonts w:cs="Arial"/>
        </w:rPr>
        <w:fldChar w:fldCharType="end"/>
      </w:r>
      <w:r w:rsidR="00F43327" w:rsidRPr="009F604A">
        <w:rPr>
          <w:rFonts w:cs="Arial"/>
        </w:rPr>
        <w:t>, em parceria com Nera Consulting e o governo dos EUA revelou que mais de 153,3 bilhões de acessos piratas a filmes e seriados foram feitos em 2019</w:t>
      </w:r>
      <w:r w:rsidR="005E543B" w:rsidRPr="009F604A">
        <w:rPr>
          <w:rFonts w:cs="Arial"/>
        </w:rPr>
        <w:t xml:space="preserve">, dos quais 80% são através de tecnologias de </w:t>
      </w:r>
      <w:r w:rsidR="005E543B" w:rsidRPr="009F604A">
        <w:rPr>
          <w:rFonts w:cs="Arial"/>
          <w:i/>
          <w:iCs/>
        </w:rPr>
        <w:t>streaming</w:t>
      </w:r>
      <w:r w:rsidR="005E543B" w:rsidRPr="009F604A">
        <w:rPr>
          <w:rFonts w:cs="Arial"/>
        </w:rPr>
        <w:t xml:space="preserve"> </w:t>
      </w:r>
      <w:r w:rsidR="005E543B" w:rsidRPr="009F604A">
        <w:rPr>
          <w:rFonts w:cs="Arial"/>
        </w:rPr>
        <w:fldChar w:fldCharType="begin" w:fldLock="1"/>
      </w:r>
      <w:r w:rsidR="005E543B" w:rsidRPr="009F604A">
        <w:rPr>
          <w:rFonts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cs="Arial"/>
        </w:rPr>
        <w:fldChar w:fldCharType="separate"/>
      </w:r>
      <w:r w:rsidR="005E543B" w:rsidRPr="009F604A">
        <w:rPr>
          <w:rFonts w:cs="Arial"/>
          <w:noProof/>
        </w:rPr>
        <w:t>(JOHNSON, 2020)</w:t>
      </w:r>
      <w:r w:rsidR="005E543B" w:rsidRPr="009F604A">
        <w:rPr>
          <w:rFonts w:cs="Arial"/>
        </w:rPr>
        <w:fldChar w:fldCharType="end"/>
      </w:r>
      <w:r w:rsidR="00F43327" w:rsidRPr="009F604A">
        <w:rPr>
          <w:rFonts w:cs="Arial"/>
        </w:rPr>
        <w:t>. Esse acesso em massa result</w:t>
      </w:r>
      <w:r w:rsidR="0022648A" w:rsidRPr="009F604A">
        <w:rPr>
          <w:rFonts w:cs="Arial"/>
        </w:rPr>
        <w:t>a</w:t>
      </w:r>
      <w:r w:rsidR="00F43327" w:rsidRPr="009F604A">
        <w:rPr>
          <w:rFonts w:cs="Arial"/>
        </w:rPr>
        <w:t xml:space="preserve"> em </w:t>
      </w:r>
      <w:r w:rsidR="00010511" w:rsidRPr="009F604A">
        <w:rPr>
          <w:rFonts w:cs="Arial"/>
        </w:rPr>
        <w:t>aproximadamente</w:t>
      </w:r>
      <w:r w:rsidR="005E543B" w:rsidRPr="009F604A">
        <w:rPr>
          <w:rFonts w:cs="Arial"/>
        </w:rPr>
        <w:t xml:space="preserve"> </w:t>
      </w:r>
      <w:r w:rsidR="00010511" w:rsidRPr="009F604A">
        <w:rPr>
          <w:rFonts w:cs="Arial"/>
        </w:rPr>
        <w:t xml:space="preserve">US$29,2 bilhões perdidos em </w:t>
      </w:r>
      <w:r w:rsidR="0022648A" w:rsidRPr="009F604A">
        <w:rPr>
          <w:rFonts w:cs="Arial"/>
        </w:rPr>
        <w:t xml:space="preserve">receita à indústria cinematográfica dos EUA, com subsequente redução de US$47,5 bilhões devido aos efeitos na cadeia produtiva como um todo </w:t>
      </w:r>
      <w:r w:rsidR="0022648A" w:rsidRPr="009F604A">
        <w:rPr>
          <w:rFonts w:cs="Arial"/>
        </w:rPr>
        <w:fldChar w:fldCharType="begin" w:fldLock="1"/>
      </w:r>
      <w:r w:rsidR="0022648A" w:rsidRPr="009F604A">
        <w:rPr>
          <w:rFonts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cs="Arial"/>
        </w:rPr>
        <w:fldChar w:fldCharType="separate"/>
      </w:r>
      <w:r w:rsidR="0022648A" w:rsidRPr="009F604A">
        <w:rPr>
          <w:rFonts w:cs="Arial"/>
          <w:noProof/>
        </w:rPr>
        <w:t>(LEONTIEF, 1951)</w:t>
      </w:r>
      <w:r w:rsidR="0022648A" w:rsidRPr="009F604A">
        <w:rPr>
          <w:rFonts w:cs="Arial"/>
        </w:rPr>
        <w:fldChar w:fldCharType="end"/>
      </w:r>
      <w:r w:rsidR="0022648A" w:rsidRPr="009F604A">
        <w:rPr>
          <w:rFonts w:cs="Arial"/>
        </w:rPr>
        <w:t>.</w:t>
      </w:r>
    </w:p>
    <w:p w14:paraId="3755A68B" w14:textId="4946CE5E" w:rsidR="00E92AF3" w:rsidRPr="009F604A" w:rsidRDefault="005E543B" w:rsidP="009470DF">
      <w:pPr>
        <w:rPr>
          <w:rFonts w:cs="Arial"/>
        </w:rPr>
      </w:pPr>
      <w:r w:rsidRPr="009F604A">
        <w:rPr>
          <w:rFonts w:cs="Arial"/>
        </w:rPr>
        <w:t xml:space="preserve">Já no Brasil, a adoção em massa de mídias </w:t>
      </w:r>
      <w:r w:rsidRPr="009F604A">
        <w:rPr>
          <w:rFonts w:cs="Arial"/>
          <w:i/>
          <w:iCs/>
        </w:rPr>
        <w:t xml:space="preserve">streaming </w:t>
      </w:r>
      <w:r w:rsidRPr="009F604A">
        <w:rPr>
          <w:rFonts w:cs="Arial"/>
        </w:rPr>
        <w:t xml:space="preserve">acompanhou a melhora nos serviços de banda larga do país </w:t>
      </w:r>
      <w:r w:rsidRPr="009F604A">
        <w:rPr>
          <w:rFonts w:cs="Arial"/>
        </w:rPr>
        <w:fldChar w:fldCharType="begin" w:fldLock="1"/>
      </w:r>
      <w:r w:rsidRPr="009F604A">
        <w:rPr>
          <w:rFonts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cs="Arial"/>
        </w:rPr>
        <w:fldChar w:fldCharType="separate"/>
      </w:r>
      <w:r w:rsidRPr="009F604A">
        <w:rPr>
          <w:rFonts w:cs="Arial"/>
          <w:noProof/>
        </w:rPr>
        <w:t>(COUTINHO, 2014)</w:t>
      </w:r>
      <w:r w:rsidRPr="009F604A">
        <w:rPr>
          <w:rFonts w:cs="Arial"/>
        </w:rPr>
        <w:fldChar w:fldCharType="end"/>
      </w:r>
      <w:r w:rsidRPr="009F604A">
        <w:rPr>
          <w:rFonts w:cs="Arial"/>
        </w:rPr>
        <w:t>.</w:t>
      </w:r>
      <w:r w:rsidR="008D6DAF" w:rsidRPr="009F604A">
        <w:rPr>
          <w:rFonts w:cs="Arial"/>
        </w:rPr>
        <w:t xml:space="preserve"> Com essa evolução, rapidamente o país alterou suas formas de consumo de pirataria, saindo de serviços de </w:t>
      </w:r>
      <w:r w:rsidR="008D6DAF" w:rsidRPr="009F604A">
        <w:rPr>
          <w:rFonts w:cs="Arial"/>
          <w:i/>
          <w:iCs/>
        </w:rPr>
        <w:t>P2P Sharing</w:t>
      </w:r>
      <w:r w:rsidR="008D6DAF" w:rsidRPr="009F604A">
        <w:rPr>
          <w:rFonts w:cs="Arial"/>
        </w:rPr>
        <w:t>,</w:t>
      </w:r>
      <w:r w:rsidR="00497CF1">
        <w:rPr>
          <w:rFonts w:cs="Arial"/>
        </w:rPr>
        <w:t xml:space="preserve"> onde os usuários dividem os conteúdos entre si, sem a necessidade de servidores centrais,</w:t>
      </w:r>
      <w:r w:rsidR="008D6DAF" w:rsidRPr="009F604A">
        <w:rPr>
          <w:rFonts w:cs="Arial"/>
        </w:rPr>
        <w:t xml:space="preserve"> como </w:t>
      </w:r>
      <w:r w:rsidR="008D6DAF" w:rsidRPr="009F604A">
        <w:rPr>
          <w:rFonts w:cs="Arial"/>
          <w:i/>
          <w:iCs/>
        </w:rPr>
        <w:t>torrents</w:t>
      </w:r>
      <w:r w:rsidR="008D6DAF" w:rsidRPr="009F604A">
        <w:rPr>
          <w:rFonts w:cs="Arial"/>
        </w:rPr>
        <w:t xml:space="preserve">, e migrando para o </w:t>
      </w:r>
      <w:r w:rsidR="008D6DAF" w:rsidRPr="009F604A">
        <w:rPr>
          <w:rFonts w:cs="Arial"/>
          <w:i/>
          <w:iCs/>
        </w:rPr>
        <w:t>streaming</w:t>
      </w:r>
      <w:r w:rsidR="008D6DAF" w:rsidRPr="009F604A">
        <w:rPr>
          <w:rFonts w:cs="Arial"/>
        </w:rPr>
        <w:t xml:space="preserve">. Com isso, o Brasil se tornou o quarto maior consumidor de </w:t>
      </w:r>
      <w:r w:rsidR="008D6DAF" w:rsidRPr="009F604A">
        <w:rPr>
          <w:rFonts w:cs="Arial"/>
        </w:rPr>
        <w:lastRenderedPageBreak/>
        <w:t xml:space="preserve">conteúdos distribuídos ilegalmente no mundo, perdendo R$146,3 bilhões em receitas na indústria cinematográfica em decorrência destas atividades </w:t>
      </w:r>
      <w:r w:rsidR="008D6DAF" w:rsidRPr="009F604A">
        <w:rPr>
          <w:rFonts w:cs="Arial"/>
        </w:rPr>
        <w:fldChar w:fldCharType="begin" w:fldLock="1"/>
      </w:r>
      <w:r w:rsidR="008D6DAF" w:rsidRPr="009F604A">
        <w:rPr>
          <w:rFonts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cs="Arial"/>
        </w:rPr>
        <w:fldChar w:fldCharType="separate"/>
      </w:r>
      <w:r w:rsidR="008D6DAF" w:rsidRPr="009F604A">
        <w:rPr>
          <w:rFonts w:cs="Arial"/>
          <w:noProof/>
        </w:rPr>
        <w:t>(MUSO, 2018)</w:t>
      </w:r>
      <w:r w:rsidR="008D6DAF" w:rsidRPr="009F604A">
        <w:rPr>
          <w:rFonts w:cs="Arial"/>
        </w:rPr>
        <w:fldChar w:fldCharType="end"/>
      </w:r>
      <w:r w:rsidR="008D6DAF" w:rsidRPr="009F604A">
        <w:rPr>
          <w:rFonts w:cs="Arial"/>
        </w:rPr>
        <w:t>.</w:t>
      </w:r>
    </w:p>
    <w:p w14:paraId="60F54417" w14:textId="1677F0A0" w:rsidR="008D6DAF" w:rsidRDefault="008D6DAF" w:rsidP="009470DF">
      <w:pPr>
        <w:rPr>
          <w:rFonts w:cs="Arial"/>
        </w:rPr>
      </w:pPr>
      <w:r w:rsidRPr="009F604A">
        <w:rPr>
          <w:rFonts w:cs="Arial"/>
        </w:rPr>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cs="Arial"/>
        </w:rPr>
        <w:fldChar w:fldCharType="begin" w:fldLock="1"/>
      </w:r>
      <w:r w:rsidR="00483E3A" w:rsidRPr="009F604A">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cs="Arial"/>
        </w:rPr>
        <w:fldChar w:fldCharType="separate"/>
      </w:r>
      <w:r w:rsidRPr="009F604A">
        <w:rPr>
          <w:rFonts w:cs="Arial"/>
          <w:noProof/>
        </w:rPr>
        <w:t>(HIPÓLITO; MASCENA, 2020)</w:t>
      </w:r>
      <w:r w:rsidRPr="009F604A">
        <w:rPr>
          <w:rFonts w:cs="Arial"/>
        </w:rPr>
        <w:fldChar w:fldCharType="end"/>
      </w:r>
      <w:r w:rsidRPr="009F604A">
        <w:rPr>
          <w:rFonts w:cs="Arial"/>
        </w:rPr>
        <w:t>.</w:t>
      </w:r>
      <w:r w:rsidR="00483E3A" w:rsidRPr="009F604A">
        <w:rPr>
          <w:rFonts w:cs="Arial"/>
        </w:rPr>
        <w:t xml:space="preserve"> Além disso, socialmente o consumo de conteúdos piratas foi normalizado com o tempo</w:t>
      </w:r>
      <w:r w:rsidR="0016178C">
        <w:rPr>
          <w:rFonts w:cs="Arial"/>
        </w:rPr>
        <w:t>. Apesar de controverso, o consumo de pirataria digital vem</w:t>
      </w:r>
      <w:r w:rsidR="00483E3A" w:rsidRPr="009F604A">
        <w:rPr>
          <w:rFonts w:cs="Arial"/>
        </w:rPr>
        <w:t xml:space="preserve"> sendo visto pelos consumidores como comportamentos não só comuns, mas até mesmo como empreendedores da contracultura </w:t>
      </w:r>
      <w:r w:rsidR="00483E3A" w:rsidRPr="009F604A">
        <w:rPr>
          <w:rFonts w:cs="Arial"/>
        </w:rPr>
        <w:fldChar w:fldCharType="begin" w:fldLock="1"/>
      </w:r>
      <w:r w:rsidR="003822CF">
        <w:rPr>
          <w:rFonts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cs="Arial"/>
        </w:rPr>
        <w:fldChar w:fldCharType="separate"/>
      </w:r>
      <w:r w:rsidR="00483E3A" w:rsidRPr="009F604A">
        <w:rPr>
          <w:rFonts w:cs="Arial"/>
          <w:noProof/>
        </w:rPr>
        <w:t>(RIMINI; MARSHALL, 2014; SCARABOTO; ALMEIDA; FLECK, 2020)</w:t>
      </w:r>
      <w:r w:rsidR="00483E3A" w:rsidRPr="009F604A">
        <w:rPr>
          <w:rFonts w:cs="Arial"/>
        </w:rPr>
        <w:fldChar w:fldCharType="end"/>
      </w:r>
      <w:r w:rsidR="00483E3A" w:rsidRPr="009F604A">
        <w:rPr>
          <w:rFonts w:cs="Arial"/>
        </w:rPr>
        <w:t>.</w:t>
      </w:r>
    </w:p>
    <w:p w14:paraId="1256DE6E" w14:textId="228D3119" w:rsidR="00497CF1" w:rsidRPr="006245CB" w:rsidRDefault="00497CF1" w:rsidP="009470DF">
      <w:pPr>
        <w:rPr>
          <w:rFonts w:cs="Arial"/>
        </w:rPr>
      </w:pPr>
      <w:r>
        <w:rPr>
          <w:rFonts w:cs="Arial"/>
        </w:rPr>
        <w:t>Com este contexto, aliado aos recentes esforços do Governo Federa</w:t>
      </w:r>
      <w:r w:rsidR="00E80848">
        <w:rPr>
          <w:rFonts w:cs="Arial"/>
        </w:rPr>
        <w:t>l</w:t>
      </w:r>
      <w:r>
        <w:rPr>
          <w:rFonts w:cs="Arial"/>
        </w:rPr>
        <w:t xml:space="preserve"> para o combate da pirataria digital </w:t>
      </w:r>
      <w:r w:rsidR="00E80848">
        <w:rPr>
          <w:rFonts w:cs="Arial"/>
        </w:rPr>
        <w:fldChar w:fldCharType="begin" w:fldLock="1"/>
      </w:r>
      <w:r w:rsidR="00E80848">
        <w:rPr>
          <w:rFonts w:cs="Arial"/>
        </w:rPr>
        <w:instrText>ADDIN CSL_CITATION {"citationItems":[{"id":"ITEM-1","itemData":{"URL":"https://agenciabrasil.ebc.com.br/geral/noticia/2019-11/operacao-coordenada-pelo-ministerio-da-justica-combate-pirataria-digit","author":[{"dropping-particle":"","family":"Agência Brasil","given":"","non-dropping-particle":"","parse-names":false,"suffix":""}],"id":"ITEM-1","issued":{"date-parts":[["2019"]]},"title":"Polícia Civil combate pirataria digital em 12 estados","type":"webpage"},"uris":["http://www.mendeley.com/documents/?uuid=977f4413-4628-432d-ad5f-f5b7ebc61ef6"]},{"id":"ITEM-2","itemData":{"URL":"https://g1.globo.com/df/distrito-federal/noticia/2020/11/05/ministerio-da-justica-faz-operacao-contra-pirataria-digital-em-10-estados.ghtml","accessed":{"date-parts":[["2020","11","19"]]},"author":[{"dropping-particle":"","family":"Palma","given":"Gabriel","non-dropping-particle":"","parse-names":false,"suffix":""}],"container-title":"TV Globo","id":"ITEM-2","issued":{"date-parts":[["2020"]]},"title":"Ministério da Justiça faz operação contra pirataria digital em 10 estados","type":"webpage"},"uris":["http://www.mendeley.com/documents/?uuid=1297c617-be11-4fba-ac9e-a6196404f3f0"]}],"mendeley":{"formattedCitation":"(AGÊNCIA BRASIL, 2019; PALMA, 2020)","plainTextFormattedCitation":"(AGÊNCIA BRASIL, 2019; PALMA, 2020)","previouslyFormattedCitation":"(AGÊNCIA BRASIL, 2019; PALMA, 2020)"},"properties":{"noteIndex":0},"schema":"https://github.com/citation-style-language/schema/raw/master/csl-citation.json"}</w:instrText>
      </w:r>
      <w:r w:rsidR="00E80848">
        <w:rPr>
          <w:rFonts w:cs="Arial"/>
        </w:rPr>
        <w:fldChar w:fldCharType="separate"/>
      </w:r>
      <w:r w:rsidR="00E80848" w:rsidRPr="00E80848">
        <w:rPr>
          <w:rFonts w:cs="Arial"/>
          <w:noProof/>
        </w:rPr>
        <w:t>(AGÊNCIA BRASIL, 2019; PALMA, 2020)</w:t>
      </w:r>
      <w:r w:rsidR="00E80848">
        <w:rPr>
          <w:rFonts w:cs="Arial"/>
        </w:rPr>
        <w:fldChar w:fldCharType="end"/>
      </w:r>
      <w:r w:rsidR="00E80848">
        <w:rPr>
          <w:rFonts w:cs="Arial"/>
        </w:rPr>
        <w:t xml:space="preserve">, especialmente após o início da pandemia de Covid-19 no final do primeiro trimestre de 2020 </w:t>
      </w:r>
      <w:r w:rsidR="00E80848">
        <w:rPr>
          <w:rFonts w:cs="Arial"/>
        </w:rPr>
        <w:fldChar w:fldCharType="begin" w:fldLock="1"/>
      </w:r>
      <w:r w:rsidR="00A80BF8">
        <w:rPr>
          <w:rFonts w:cs="Arial"/>
        </w:rPr>
        <w:instrText>ADDIN CSL_CITATION {"citationItems":[{"id":"ITEM-1","itemData":{"author":[{"dropping-particle":"","family":"São Paulo (Estado)","given":"","non-dropping-particle":"","parse-names":false,"suffix":""}],"id":"ITEM-1","issued":{"date-parts":[["2020"]]},"publisher":"Governo do Estado de São Paulo","publisher-place":"São Paulo","title":"DECRETO Nº 64.881, DE 22 DE MARÇO DE 2020. Decreta quarentena no Estado de São Paulo, no contexto da pandemia do COVID-19 (Novo Coronavírus), e dá providências complementares.","type":"bill"},"uris":["http://www.mendeley.com/documents/?uuid=b84c88cc-33e9-4bf7-9a76-4825bcc92dd4"]}],"mendeley":{"formattedCitation":"(SÃO PAULO (ESTADO), 2020)","plainTextFormattedCitation":"(SÃO PAULO (ESTADO), 2020)","previouslyFormattedCitation":"(SÃO PAULO (ESTADO), 2020)"},"properties":{"noteIndex":0},"schema":"https://github.com/citation-style-language/schema/raw/master/csl-citation.json"}</w:instrText>
      </w:r>
      <w:r w:rsidR="00E80848">
        <w:rPr>
          <w:rFonts w:cs="Arial"/>
        </w:rPr>
        <w:fldChar w:fldCharType="separate"/>
      </w:r>
      <w:r w:rsidR="00E80848" w:rsidRPr="00E80848">
        <w:rPr>
          <w:rFonts w:cs="Arial"/>
          <w:noProof/>
        </w:rPr>
        <w:t>(SÃO PAULO (ESTADO), 2020)</w:t>
      </w:r>
      <w:r w:rsidR="00E80848">
        <w:rPr>
          <w:rFonts w:cs="Arial"/>
        </w:rPr>
        <w:fldChar w:fldCharType="end"/>
      </w:r>
      <w:r w:rsidR="00E80848">
        <w:rPr>
          <w:rFonts w:cs="Arial"/>
        </w:rPr>
        <w:t xml:space="preserve">, torna-se de interesse público e da iniciativa privada entender o comportamento do consumidor brasileiro neste mercado, em conjunto com uma análise sobre o volume real de busca pelos diferentes conteúdos. Esta abordagem pode trazer um novo entendimento de quais são os fatores que levam o consumidor a </w:t>
      </w:r>
      <w:r w:rsidR="006245CB">
        <w:rPr>
          <w:rFonts w:cs="Arial"/>
        </w:rPr>
        <w:t xml:space="preserve">optar pela pirataria no </w:t>
      </w:r>
      <w:r w:rsidR="006245CB">
        <w:rPr>
          <w:rFonts w:cs="Arial"/>
          <w:i/>
          <w:iCs/>
        </w:rPr>
        <w:t>streaming</w:t>
      </w:r>
      <w:r w:rsidR="006245CB">
        <w:rPr>
          <w:rFonts w:cs="Arial"/>
        </w:rPr>
        <w:t xml:space="preserve">, e de como </w:t>
      </w:r>
      <w:r w:rsidR="006245CB">
        <w:rPr>
          <w:rFonts w:cs="Arial"/>
          <w:i/>
          <w:iCs/>
        </w:rPr>
        <w:t>stakeholders</w:t>
      </w:r>
      <w:r w:rsidR="006245CB">
        <w:rPr>
          <w:rFonts w:cs="Arial"/>
        </w:rPr>
        <w:t xml:space="preserve"> da cadeia produtiva do audiovisual devem desenhar as estratégias de combate ao consumo irregular.</w:t>
      </w:r>
    </w:p>
    <w:p w14:paraId="5F02C35B" w14:textId="54AE1375" w:rsidR="009F604A" w:rsidRPr="009F604A" w:rsidRDefault="009F604A" w:rsidP="009470DF">
      <w:pPr>
        <w:rPr>
          <w:rFonts w:cs="Arial"/>
          <w:b/>
          <w:bCs/>
        </w:rPr>
      </w:pPr>
    </w:p>
    <w:p w14:paraId="352D5016" w14:textId="3EE5F645" w:rsidR="009F604A" w:rsidRPr="009F604A" w:rsidRDefault="009F604A" w:rsidP="00AE091A">
      <w:pPr>
        <w:pStyle w:val="Heading2"/>
        <w:ind w:firstLine="0"/>
      </w:pPr>
      <w:bookmarkStart w:id="3" w:name="_Toc57013156"/>
      <w:r w:rsidRPr="009F604A">
        <w:t xml:space="preserve">1.2 </w:t>
      </w:r>
      <w:r w:rsidR="00AE091A">
        <w:t>Objetivos</w:t>
      </w:r>
      <w:bookmarkEnd w:id="3"/>
    </w:p>
    <w:p w14:paraId="63FFAFD6" w14:textId="77777777" w:rsidR="009F604A" w:rsidRPr="009F604A" w:rsidRDefault="009F604A" w:rsidP="009470DF">
      <w:pPr>
        <w:rPr>
          <w:rFonts w:cs="Arial"/>
          <w:b/>
          <w:bCs/>
        </w:rPr>
      </w:pPr>
    </w:p>
    <w:p w14:paraId="65AE432E" w14:textId="4F0DFB39" w:rsidR="00345EF9" w:rsidRPr="006245CB" w:rsidRDefault="006245CB" w:rsidP="00345EF9">
      <w:pPr>
        <w:rPr>
          <w:rFonts w:cs="Arial"/>
        </w:rPr>
      </w:pPr>
      <w:r>
        <w:rPr>
          <w:rFonts w:cs="Arial"/>
        </w:rPr>
        <w:t xml:space="preserve">O objetivo deste trabalho é descrever o mercado de filmes e séries por </w:t>
      </w:r>
      <w:r>
        <w:rPr>
          <w:rFonts w:cs="Arial"/>
          <w:i/>
          <w:iCs/>
        </w:rPr>
        <w:t>streaming</w:t>
      </w:r>
      <w:r>
        <w:rPr>
          <w:rFonts w:cs="Arial"/>
        </w:rPr>
        <w:t xml:space="preserve"> sob a ótica de quais comportamentos levam o consumidor</w:t>
      </w:r>
      <w:r w:rsidR="00A80BF8">
        <w:rPr>
          <w:rFonts w:cs="Arial"/>
        </w:rPr>
        <w:t xml:space="preserve"> a buscar a pirataria em detrimento do mercado legítimo</w:t>
      </w:r>
      <w:r w:rsidR="00A80BF8">
        <w:rPr>
          <w:rStyle w:val="FootnoteReference"/>
          <w:rFonts w:cs="Arial"/>
        </w:rPr>
        <w:footnoteReference w:id="1"/>
      </w:r>
      <w:r w:rsidR="00A80BF8">
        <w:rPr>
          <w:rFonts w:cs="Arial"/>
        </w:rPr>
        <w:t>, e como este volume de busca mudou ao longo do tempo. Com isto em mente, formulo as perguntas de pesquisa do trabalho: “</w:t>
      </w:r>
      <w:commentRangeStart w:id="4"/>
      <w:r w:rsidR="00A80BF8">
        <w:rPr>
          <w:rFonts w:cs="Arial"/>
        </w:rPr>
        <w:t>Qua</w:t>
      </w:r>
      <w:ins w:id="5" w:author="GUSTAVO POHLMANN GONZAGA" w:date="2020-11-23T08:16:00Z">
        <w:r w:rsidR="00D80585">
          <w:rPr>
            <w:rFonts w:cs="Arial"/>
          </w:rPr>
          <w:t>l</w:t>
        </w:r>
      </w:ins>
      <w:commentRangeEnd w:id="4"/>
      <w:r w:rsidR="00D80585">
        <w:rPr>
          <w:rFonts w:cs="Arial"/>
        </w:rPr>
        <w:t xml:space="preserve"> </w:t>
      </w:r>
      <w:r w:rsidR="00D80585">
        <w:rPr>
          <w:rFonts w:cs="Arial"/>
        </w:rPr>
        <w:t>foi a evolução do consumo de pirataria</w:t>
      </w:r>
      <w:r w:rsidR="00D92167">
        <w:rPr>
          <w:rStyle w:val="CommentReference"/>
        </w:rPr>
        <w:commentReference w:id="4"/>
      </w:r>
      <w:r w:rsidR="00D80585">
        <w:rPr>
          <w:rFonts w:cs="Arial"/>
        </w:rPr>
        <w:t xml:space="preserve"> </w:t>
      </w:r>
      <w:r w:rsidR="00A80BF8">
        <w:rPr>
          <w:rFonts w:cs="Arial"/>
        </w:rPr>
        <w:t>no Brasil</w:t>
      </w:r>
      <w:r w:rsidR="00D80585">
        <w:rPr>
          <w:rFonts w:cs="Arial"/>
        </w:rPr>
        <w:t xml:space="preserve"> nos últimos anos</w:t>
      </w:r>
      <w:r w:rsidR="00A80BF8">
        <w:rPr>
          <w:rFonts w:cs="Arial"/>
        </w:rPr>
        <w:t xml:space="preserve">? O consumidor brasileiro está ativamente buscando </w:t>
      </w:r>
      <w:r w:rsidR="00F235DC">
        <w:rPr>
          <w:rFonts w:cs="Arial"/>
        </w:rPr>
        <w:t>este tipo de conteúdo</w:t>
      </w:r>
      <w:r w:rsidR="00A80BF8">
        <w:rPr>
          <w:rFonts w:cs="Arial"/>
        </w:rPr>
        <w:t xml:space="preserve"> ou apenas o consome por conveniência?”</w:t>
      </w:r>
    </w:p>
    <w:p w14:paraId="164EF0A1" w14:textId="297F18A0" w:rsidR="00345EF9" w:rsidRDefault="00345EF9" w:rsidP="00345EF9">
      <w:pPr>
        <w:rPr>
          <w:rFonts w:cs="Arial"/>
        </w:rPr>
      </w:pPr>
    </w:p>
    <w:p w14:paraId="10FF62D0" w14:textId="77777777" w:rsidR="00345EF9" w:rsidRPr="009F604A" w:rsidRDefault="00345EF9" w:rsidP="00A80BF8">
      <w:pPr>
        <w:ind w:firstLine="0"/>
        <w:rPr>
          <w:rFonts w:cs="Arial"/>
        </w:rPr>
      </w:pPr>
    </w:p>
    <w:p w14:paraId="715C5DF3" w14:textId="4072DCA3" w:rsidR="00B415E6" w:rsidRDefault="00FF7497" w:rsidP="00345EF9">
      <w:pPr>
        <w:pStyle w:val="Heading1"/>
        <w:numPr>
          <w:ilvl w:val="0"/>
          <w:numId w:val="4"/>
        </w:numPr>
      </w:pPr>
      <w:bookmarkStart w:id="6" w:name="_Toc57013157"/>
      <w:commentRangeStart w:id="7"/>
      <w:r>
        <w:lastRenderedPageBreak/>
        <w:t>REFERENCIAL TEÓRICO</w:t>
      </w:r>
      <w:commentRangeEnd w:id="7"/>
      <w:r w:rsidR="00D92167">
        <w:rPr>
          <w:rStyle w:val="CommentReference"/>
          <w:rFonts w:eastAsiaTheme="minorHAnsi" w:cstheme="minorBidi"/>
          <w:b w:val="0"/>
        </w:rPr>
        <w:commentReference w:id="7"/>
      </w:r>
      <w:bookmarkEnd w:id="6"/>
    </w:p>
    <w:p w14:paraId="0C64FEC0" w14:textId="77777777" w:rsidR="00345EF9" w:rsidRDefault="00345EF9" w:rsidP="00345EF9">
      <w:pPr>
        <w:ind w:firstLine="0"/>
      </w:pPr>
    </w:p>
    <w:p w14:paraId="32EF0042" w14:textId="11873E12" w:rsidR="0016178C" w:rsidRDefault="00B415E6" w:rsidP="00345EF9">
      <w:pPr>
        <w:pStyle w:val="Heading2"/>
        <w:ind w:firstLine="0"/>
      </w:pPr>
      <w:bookmarkStart w:id="8" w:name="_Toc57013158"/>
      <w:r>
        <w:t xml:space="preserve">2.1 </w:t>
      </w:r>
      <w:r w:rsidR="0016178C">
        <w:t>O processo de compra</w:t>
      </w:r>
      <w:bookmarkEnd w:id="8"/>
    </w:p>
    <w:p w14:paraId="54DEC868" w14:textId="77777777" w:rsidR="003822CF" w:rsidRDefault="003822CF" w:rsidP="00AE554D">
      <w:pPr>
        <w:pStyle w:val="ListParagraph"/>
        <w:ind w:left="396"/>
        <w:rPr>
          <w:rFonts w:cs="Arial"/>
          <w:b/>
          <w:bCs/>
        </w:rPr>
      </w:pPr>
    </w:p>
    <w:p w14:paraId="7A931156" w14:textId="4C44F285" w:rsidR="000D78BF" w:rsidRDefault="003822CF" w:rsidP="00890591">
      <w:pPr>
        <w:pStyle w:val="ListParagraph"/>
        <w:ind w:left="0" w:firstLine="360"/>
        <w:rPr>
          <w:rFonts w:cs="Arial"/>
        </w:rPr>
      </w:pPr>
      <w:r>
        <w:rPr>
          <w:rFonts w:cs="Arial"/>
        </w:rPr>
        <w:t>De maneira simplificada, o processo de compra de um consumidor pode ser dividido em 3 etapas</w:t>
      </w:r>
      <w:ins w:id="9" w:author="ANDRÉ LUIZ SILVA SAMARTINI" w:date="2020-11-22T23:15:00Z">
        <w:r w:rsidR="00D92167">
          <w:rPr>
            <w:rFonts w:cs="Arial"/>
          </w:rPr>
          <w:t>:</w:t>
        </w:r>
      </w:ins>
      <w:r>
        <w:rPr>
          <w:rFonts w:cs="Arial"/>
        </w:rPr>
        <w:t xml:space="preserve"> pré-compra, compra e pós-compra. Na primeira delas, o consumidor identifica uma necessidade e busca informações acerca de que produtos ou serviços podem supr</w:t>
      </w:r>
      <w:r w:rsidR="005846DF">
        <w:rPr>
          <w:rFonts w:cs="Arial"/>
        </w:rPr>
        <w:t>i</w:t>
      </w:r>
      <w:r>
        <w:rPr>
          <w:rFonts w:cs="Arial"/>
        </w:rPr>
        <w:t xml:space="preserve">-la, avaliando as diferentes opções do mercado. Na etapa de compra, o consumidor decide por qual opção seguir e efetua a compra. Por fim, ele avalia a eficácia da opção escolhida na solução de sua necessidade </w:t>
      </w:r>
      <w:r>
        <w:rPr>
          <w:rFonts w:cs="Arial"/>
        </w:rPr>
        <w:fldChar w:fldCharType="begin" w:fldLock="1"/>
      </w:r>
      <w:r w:rsidR="00321418">
        <w:rPr>
          <w:rFonts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cs="Arial"/>
        </w:rPr>
        <w:fldChar w:fldCharType="separate"/>
      </w:r>
      <w:r w:rsidRPr="003822CF">
        <w:rPr>
          <w:rFonts w:cs="Arial"/>
          <w:noProof/>
        </w:rPr>
        <w:t>(BANOV, 2017)</w:t>
      </w:r>
      <w:r>
        <w:rPr>
          <w:rFonts w:cs="Arial"/>
        </w:rPr>
        <w:fldChar w:fldCharType="end"/>
      </w:r>
      <w:r>
        <w:rPr>
          <w:rFonts w:cs="Arial"/>
        </w:rPr>
        <w:t>.</w:t>
      </w:r>
    </w:p>
    <w:p w14:paraId="08B93FEE" w14:textId="38FADFCB" w:rsidR="009E4C96" w:rsidRDefault="003C1F66" w:rsidP="003C1F66">
      <w:pPr>
        <w:pStyle w:val="ListParagraph"/>
        <w:ind w:left="0" w:firstLine="360"/>
        <w:rPr>
          <w:rFonts w:cs="Arial"/>
        </w:rPr>
      </w:pPr>
      <w:r w:rsidRPr="003C1F66">
        <w:rPr>
          <w:rFonts w:cs="Arial"/>
        </w:rPr>
        <w:t>Por essa divisão, nota-se que o papel das organizações, em qualquer mercado,</w:t>
      </w:r>
      <w:r>
        <w:rPr>
          <w:rFonts w:cs="Arial"/>
        </w:rPr>
        <w:t xml:space="preserve">  n</w:t>
      </w:r>
      <w:r w:rsidR="009E4C96">
        <w:rPr>
          <w:rFonts w:cs="Arial"/>
        </w:rPr>
        <w:t>ão é o de criar necessidades, mas de identificar as mesmas nos consumidores e desenvolver formas de atendê-las e então disponibilizá-las para que o consumidor possa comparar com as outras opções disponíveis no mercado</w:t>
      </w:r>
      <w:r w:rsidR="00321418">
        <w:rPr>
          <w:rFonts w:cs="Arial"/>
        </w:rPr>
        <w:t xml:space="preserve"> </w:t>
      </w:r>
      <w:r w:rsidR="00321418">
        <w:rPr>
          <w:rFonts w:cs="Arial"/>
        </w:rPr>
        <w:fldChar w:fldCharType="begin" w:fldLock="1"/>
      </w:r>
      <w:r w:rsidR="00DE6DED">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cs="Arial"/>
        </w:rPr>
        <w:fldChar w:fldCharType="separate"/>
      </w:r>
      <w:r w:rsidR="00321418" w:rsidRPr="00321418">
        <w:rPr>
          <w:rFonts w:cs="Arial"/>
          <w:noProof/>
        </w:rPr>
        <w:t>(KOTLER; ARMSTRONG, 2017)</w:t>
      </w:r>
      <w:r w:rsidR="00321418">
        <w:rPr>
          <w:rFonts w:cs="Arial"/>
        </w:rPr>
        <w:fldChar w:fldCharType="end"/>
      </w:r>
      <w:r w:rsidR="00D169B9">
        <w:rPr>
          <w:rFonts w:cs="Arial"/>
        </w:rPr>
        <w:t>.</w:t>
      </w:r>
      <w:r w:rsidR="00DE6DED">
        <w:rPr>
          <w:rFonts w:cs="Arial"/>
        </w:rPr>
        <w:t xml:space="preserve"> Neste processo de avaliação de alternativas, o consumidor compara a qualidade das soluções ofertadas e descarta aquelas que não atendem seus padrões desejados, conforme descrito por </w:t>
      </w:r>
      <w:r w:rsidR="00DE6DED">
        <w:rPr>
          <w:rFonts w:cs="Arial"/>
        </w:rPr>
        <w:fldChar w:fldCharType="begin" w:fldLock="1"/>
      </w:r>
      <w:r w:rsidR="00DE6DED">
        <w:rPr>
          <w:rFonts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cs="Arial"/>
        </w:rPr>
        <w:fldChar w:fldCharType="separate"/>
      </w:r>
      <w:r w:rsidR="00DE6DED" w:rsidRPr="00DE6DED">
        <w:rPr>
          <w:rFonts w:cs="Arial"/>
          <w:noProof/>
        </w:rPr>
        <w:t>MERLO</w:t>
      </w:r>
      <w:r w:rsidR="00DE6DED">
        <w:rPr>
          <w:rFonts w:cs="Arial"/>
          <w:noProof/>
        </w:rPr>
        <w:t xml:space="preserve"> e</w:t>
      </w:r>
      <w:r w:rsidR="00DE6DED" w:rsidRPr="00DE6DED">
        <w:rPr>
          <w:rFonts w:cs="Arial"/>
          <w:noProof/>
        </w:rPr>
        <w:t xml:space="preserve"> CERIBELI </w:t>
      </w:r>
      <w:r w:rsidR="00DE6DED">
        <w:rPr>
          <w:rFonts w:cs="Arial"/>
          <w:noProof/>
        </w:rPr>
        <w:t>(</w:t>
      </w:r>
      <w:r w:rsidR="00DE6DED" w:rsidRPr="00DE6DED">
        <w:rPr>
          <w:rFonts w:cs="Arial"/>
          <w:noProof/>
        </w:rPr>
        <w:t>2014)</w:t>
      </w:r>
      <w:r w:rsidR="00DE6DED">
        <w:rPr>
          <w:rFonts w:cs="Arial"/>
        </w:rPr>
        <w:fldChar w:fldCharType="end"/>
      </w:r>
      <w:r w:rsidR="00DE6DED">
        <w:rPr>
          <w:rFonts w:cs="Arial"/>
        </w:rPr>
        <w:t xml:space="preserve">. No caso específico de mídias em </w:t>
      </w:r>
      <w:r w:rsidR="00DE6DED">
        <w:rPr>
          <w:rFonts w:cs="Arial"/>
          <w:i/>
          <w:iCs/>
        </w:rPr>
        <w:t>streaming</w:t>
      </w:r>
      <w:r w:rsidR="00DE6DED">
        <w:rPr>
          <w:rFonts w:cs="Arial"/>
        </w:rPr>
        <w:t>, por exemplo, poderiam ser a qualidade da imagem e do som, ou a velocidade na qual o conteúdo carrega em sua rede.</w:t>
      </w:r>
    </w:p>
    <w:p w14:paraId="0289041A" w14:textId="6A6A3D9B" w:rsidR="00DE6DED" w:rsidRDefault="00DE6DED" w:rsidP="00AE554D">
      <w:pPr>
        <w:pStyle w:val="ListParagraph"/>
        <w:ind w:left="0" w:firstLine="360"/>
        <w:rPr>
          <w:rFonts w:cs="Arial"/>
        </w:rPr>
      </w:pPr>
      <w:r>
        <w:rPr>
          <w:rFonts w:cs="Arial"/>
        </w:rPr>
        <w:t>Na etapa de compra, o consumidor toma a decisão final entre as alternativas restantes do processo de descarte e então ocorre a troca de valor, em busca da satisfação mútua</w:t>
      </w:r>
      <w:r w:rsidR="007117E9">
        <w:rPr>
          <w:rFonts w:cs="Arial"/>
        </w:rPr>
        <w:t xml:space="preserve"> </w:t>
      </w:r>
      <w:r w:rsidR="007117E9">
        <w:rPr>
          <w:rFonts w:cs="Arial"/>
        </w:rPr>
        <w:fldChar w:fldCharType="begin" w:fldLock="1"/>
      </w:r>
      <w:r w:rsidR="00672FE6">
        <w:rPr>
          <w:rFonts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cs="Arial"/>
        </w:rPr>
        <w:fldChar w:fldCharType="separate"/>
      </w:r>
      <w:r w:rsidR="007117E9" w:rsidRPr="007117E9">
        <w:rPr>
          <w:rFonts w:cs="Arial"/>
          <w:noProof/>
        </w:rPr>
        <w:t>(SHETH; USLAY, 2007)</w:t>
      </w:r>
      <w:r w:rsidR="007117E9">
        <w:rPr>
          <w:rFonts w:cs="Arial"/>
        </w:rPr>
        <w:fldChar w:fldCharType="end"/>
      </w:r>
      <w:r w:rsidR="007117E9">
        <w:rPr>
          <w:rFonts w:cs="Arial"/>
        </w:rPr>
        <w:t>. Quer haja troca monetária ou não, é nesta etapa em que os esforços das organizações na etapa anterior convertem-se no seu objetivo final.</w:t>
      </w:r>
      <w:r w:rsidR="006D610F">
        <w:rPr>
          <w:rFonts w:cs="Arial"/>
        </w:rPr>
        <w:t xml:space="preserve"> Neste estágio, </w:t>
      </w:r>
      <w:r w:rsidR="005846DF">
        <w:rPr>
          <w:rFonts w:cs="Arial"/>
        </w:rPr>
        <w:t xml:space="preserve">dizem os autores, </w:t>
      </w:r>
      <w:r w:rsidR="006D610F">
        <w:rPr>
          <w:rFonts w:cs="Arial"/>
        </w:rPr>
        <w:t>elementos como falta de tempo, impossibilidade de levantar sobre informações de alternativas e problemas financeiros inesperados ganham muito mais força que no anterior, podendo se tornarem decisivos na escolha da opção final.</w:t>
      </w:r>
    </w:p>
    <w:p w14:paraId="7A805356" w14:textId="341DD38B" w:rsidR="00AE091A" w:rsidRDefault="006D610F" w:rsidP="00345EF9">
      <w:pPr>
        <w:pStyle w:val="ListParagraph"/>
        <w:ind w:left="0" w:firstLine="360"/>
        <w:rPr>
          <w:rFonts w:cs="Arial"/>
        </w:rPr>
      </w:pPr>
      <w:r>
        <w:rPr>
          <w:rFonts w:cs="Arial"/>
        </w:rPr>
        <w:t>Já no pós-compra, o consumidor avalia se foi satisfeito ou não pela solução escolhida e reage de acordo</w:t>
      </w:r>
      <w:r w:rsidR="005846DF">
        <w:rPr>
          <w:rFonts w:cs="Arial"/>
        </w:rPr>
        <w:t xml:space="preserve"> necessidade </w:t>
      </w:r>
      <w:r w:rsidR="005846DF">
        <w:rPr>
          <w:rFonts w:cs="Arial"/>
        </w:rPr>
        <w:fldChar w:fldCharType="begin" w:fldLock="1"/>
      </w:r>
      <w:r w:rsidR="005846D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5846DF">
        <w:rPr>
          <w:rFonts w:cs="Arial"/>
        </w:rPr>
        <w:fldChar w:fldCharType="separate"/>
      </w:r>
      <w:r w:rsidR="005846DF" w:rsidRPr="00672FE6">
        <w:rPr>
          <w:rFonts w:cs="Arial"/>
          <w:noProof/>
        </w:rPr>
        <w:t>(KOTLER; ARMSTRONG, 2017)</w:t>
      </w:r>
      <w:r w:rsidR="005846DF">
        <w:rPr>
          <w:rFonts w:cs="Arial"/>
        </w:rPr>
        <w:fldChar w:fldCharType="end"/>
      </w:r>
      <w:r>
        <w:rPr>
          <w:rFonts w:cs="Arial"/>
        </w:rPr>
        <w:t xml:space="preserve">. Se </w:t>
      </w:r>
      <w:r w:rsidR="005846DF">
        <w:rPr>
          <w:rFonts w:cs="Arial"/>
        </w:rPr>
        <w:t>fo</w:t>
      </w:r>
      <w:r>
        <w:rPr>
          <w:rFonts w:cs="Arial"/>
        </w:rPr>
        <w:t xml:space="preserve">r, </w:t>
      </w:r>
      <w:r w:rsidR="00672FE6">
        <w:rPr>
          <w:rFonts w:cs="Arial"/>
        </w:rPr>
        <w:t xml:space="preserve">há boa chance do consumidor repetir a solução para necessidades similares ou repetidas, e de dividir sua solução com outros consumidores em sua rede. Se não </w:t>
      </w:r>
      <w:r w:rsidR="005846DF">
        <w:rPr>
          <w:rFonts w:cs="Arial"/>
        </w:rPr>
        <w:t>fo</w:t>
      </w:r>
      <w:r w:rsidR="00672FE6">
        <w:rPr>
          <w:rFonts w:cs="Arial"/>
        </w:rPr>
        <w:t>r, no entanto,</w:t>
      </w:r>
      <w:r w:rsidR="005846DF">
        <w:rPr>
          <w:rFonts w:cs="Arial"/>
        </w:rPr>
        <w:t xml:space="preserve"> os autores postulam que</w:t>
      </w:r>
      <w:r w:rsidR="00672FE6">
        <w:rPr>
          <w:rFonts w:cs="Arial"/>
        </w:rPr>
        <w:t xml:space="preserve"> há a chance de iniciar um novo processo de compra para a mesma.</w:t>
      </w:r>
    </w:p>
    <w:p w14:paraId="77495D20" w14:textId="54868877" w:rsidR="00167394" w:rsidRDefault="00167394" w:rsidP="00345EF9">
      <w:pPr>
        <w:pStyle w:val="ListParagraph"/>
        <w:ind w:left="0" w:firstLine="360"/>
        <w:rPr>
          <w:rFonts w:cs="Arial"/>
        </w:rPr>
      </w:pPr>
    </w:p>
    <w:p w14:paraId="482E102D" w14:textId="77777777" w:rsidR="00167394" w:rsidRPr="00345EF9" w:rsidRDefault="00167394" w:rsidP="00345EF9">
      <w:pPr>
        <w:pStyle w:val="ListParagraph"/>
        <w:ind w:left="0" w:firstLine="360"/>
        <w:rPr>
          <w:rFonts w:cs="Arial"/>
        </w:rPr>
      </w:pPr>
    </w:p>
    <w:p w14:paraId="0EF04C15" w14:textId="59D246C1" w:rsidR="002823DC" w:rsidRPr="00B415E6" w:rsidRDefault="00B415E6" w:rsidP="00345EF9">
      <w:pPr>
        <w:pStyle w:val="Heading2"/>
        <w:ind w:firstLine="0"/>
      </w:pPr>
      <w:bookmarkStart w:id="10" w:name="_Toc57013159"/>
      <w:r>
        <w:lastRenderedPageBreak/>
        <w:t xml:space="preserve">2.2 </w:t>
      </w:r>
      <w:r w:rsidR="00E258DD" w:rsidRPr="00B415E6">
        <w:t xml:space="preserve">A tecnologia de </w:t>
      </w:r>
      <w:r w:rsidR="0016178C" w:rsidRPr="00B415E6">
        <w:rPr>
          <w:i/>
          <w:iCs/>
        </w:rPr>
        <w:t>Streaming</w:t>
      </w:r>
      <w:bookmarkEnd w:id="10"/>
    </w:p>
    <w:p w14:paraId="1FA84BCE" w14:textId="2B578880" w:rsidR="002823DC" w:rsidRDefault="002823DC" w:rsidP="00AE554D">
      <w:pPr>
        <w:ind w:firstLine="348"/>
        <w:rPr>
          <w:rFonts w:cs="Arial"/>
        </w:rPr>
      </w:pPr>
    </w:p>
    <w:p w14:paraId="7F74CC96" w14:textId="37E9B45E" w:rsidR="002131C2" w:rsidRDefault="002823DC" w:rsidP="00AE554D">
      <w:pPr>
        <w:ind w:firstLine="348"/>
        <w:rPr>
          <w:rFonts w:cs="Arial"/>
        </w:rPr>
      </w:pPr>
      <w:r>
        <w:rPr>
          <w:rFonts w:cs="Arial"/>
          <w:i/>
          <w:iCs/>
        </w:rPr>
        <w:t>Streaming</w:t>
      </w:r>
      <w:r>
        <w:rPr>
          <w:rFonts w:cs="Arial"/>
        </w:rPr>
        <w:t xml:space="preserve"> é o nome dado à tecnologia de carregar conteúdos disponíveis na Internet e reproduz</w:t>
      </w:r>
      <w:r w:rsidR="00E22358">
        <w:rPr>
          <w:rFonts w:cs="Arial"/>
        </w:rPr>
        <w:t>i</w:t>
      </w:r>
      <w:r>
        <w:rPr>
          <w:rFonts w:cs="Arial"/>
        </w:rPr>
        <w:t xml:space="preserve">-los quase simultaneamente </w:t>
      </w:r>
      <w:r>
        <w:rPr>
          <w:rFonts w:cs="Arial"/>
        </w:rPr>
        <w:fldChar w:fldCharType="begin" w:fldLock="1"/>
      </w:r>
      <w:r w:rsidR="00675FE8">
        <w:rPr>
          <w:rFonts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cs="Arial"/>
        </w:rPr>
        <w:fldChar w:fldCharType="separate"/>
      </w:r>
      <w:r w:rsidRPr="002823DC">
        <w:rPr>
          <w:rFonts w:cs="Arial"/>
          <w:noProof/>
        </w:rPr>
        <w:t>(CAMBRIDGE, 2020</w:t>
      </w:r>
      <w:r w:rsidR="00242994">
        <w:rPr>
          <w:rFonts w:cs="Arial"/>
          <w:noProof/>
        </w:rPr>
        <w:t>, tradução própria</w:t>
      </w:r>
      <w:r w:rsidRPr="002823DC">
        <w:rPr>
          <w:rFonts w:cs="Arial"/>
          <w:noProof/>
        </w:rPr>
        <w:t>)</w:t>
      </w:r>
      <w:r>
        <w:rPr>
          <w:rFonts w:cs="Arial"/>
        </w:rPr>
        <w:fldChar w:fldCharType="end"/>
      </w:r>
      <w:r>
        <w:rPr>
          <w:rFonts w:cs="Arial"/>
        </w:rPr>
        <w:t>. Esta tecnologia exi</w:t>
      </w:r>
      <w:r w:rsidR="002E3AD2">
        <w:rPr>
          <w:rFonts w:cs="Arial"/>
        </w:rPr>
        <w:t>ste desde os anos 1990</w:t>
      </w:r>
      <w:r w:rsidR="00242994">
        <w:rPr>
          <w:rFonts w:cs="Arial"/>
        </w:rPr>
        <w:t xml:space="preserve">, porém só se tornou uma opção viável com o surgimento do Youtube em 2005 e o início da adoção em massa da tecnologia de banda larga, que permitiu maior velocidade da conexão de Internet </w:t>
      </w:r>
      <w:r w:rsidR="00242994">
        <w:rPr>
          <w:rFonts w:cs="Arial"/>
        </w:rPr>
        <w:fldChar w:fldCharType="begin" w:fldLock="1"/>
      </w:r>
      <w:r w:rsidR="00A429B3">
        <w:rPr>
          <w:rFonts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cs="Arial"/>
        </w:rPr>
        <w:fldChar w:fldCharType="separate"/>
      </w:r>
      <w:r w:rsidR="00242994" w:rsidRPr="00242994">
        <w:rPr>
          <w:rFonts w:cs="Arial"/>
          <w:noProof/>
        </w:rPr>
        <w:t>(WATERMAN; SHERMAN; JI, 2013)</w:t>
      </w:r>
      <w:r w:rsidR="00242994">
        <w:rPr>
          <w:rFonts w:cs="Arial"/>
        </w:rPr>
        <w:fldChar w:fldCharType="end"/>
      </w:r>
      <w:r>
        <w:rPr>
          <w:rFonts w:cs="Arial"/>
        </w:rPr>
        <w:t>.</w:t>
      </w:r>
      <w:r w:rsidR="002131C2">
        <w:rPr>
          <w:rFonts w:cs="Arial"/>
        </w:rPr>
        <w:t xml:space="preserve"> </w:t>
      </w:r>
    </w:p>
    <w:p w14:paraId="6A19D50A" w14:textId="57B14EC0" w:rsidR="00672FE6" w:rsidRDefault="002131C2" w:rsidP="00AE554D">
      <w:pPr>
        <w:ind w:firstLine="348"/>
        <w:rPr>
          <w:rFonts w:cs="Arial"/>
        </w:rPr>
      </w:pPr>
      <w:r>
        <w:rPr>
          <w:rFonts w:cs="Arial"/>
        </w:rPr>
        <w:t xml:space="preserve">Com isso, </w:t>
      </w:r>
      <w:r w:rsidR="00C71B77">
        <w:rPr>
          <w:rFonts w:cs="Arial"/>
        </w:rPr>
        <w:t xml:space="preserve">a maneira de consumir entretenimento </w:t>
      </w:r>
      <w:r w:rsidR="00C71B77">
        <w:rPr>
          <w:rFonts w:cs="Arial"/>
          <w:i/>
          <w:iCs/>
        </w:rPr>
        <w:t>online</w:t>
      </w:r>
      <w:r w:rsidR="00C71B77">
        <w:rPr>
          <w:rFonts w:cs="Arial"/>
        </w:rPr>
        <w:t xml:space="preserve"> sofreu uma revolução</w:t>
      </w:r>
      <w:r>
        <w:rPr>
          <w:rFonts w:cs="Arial"/>
        </w:rPr>
        <w:t>. Eliminando a necessidade de baixar todo o conteúdo previamente</w:t>
      </w:r>
      <w:r w:rsidR="00C71B77">
        <w:rPr>
          <w:rFonts w:cs="Arial"/>
        </w:rPr>
        <w:t xml:space="preserve"> ao momento de assistir</w:t>
      </w:r>
      <w:r>
        <w:rPr>
          <w:rFonts w:cs="Arial"/>
        </w:rPr>
        <w:t xml:space="preserve">, o consumidor não necessita </w:t>
      </w:r>
      <w:r w:rsidR="00E258DD">
        <w:rPr>
          <w:rFonts w:cs="Arial"/>
        </w:rPr>
        <w:t xml:space="preserve">obrigatoriamente </w:t>
      </w:r>
      <w:r>
        <w:rPr>
          <w:rFonts w:cs="Arial"/>
        </w:rPr>
        <w:t xml:space="preserve">de outras formas de distribuição, como </w:t>
      </w:r>
      <w:r>
        <w:rPr>
          <w:rFonts w:cs="Arial"/>
          <w:i/>
          <w:iCs/>
        </w:rPr>
        <w:t>P2P Sharing</w:t>
      </w:r>
      <w:r>
        <w:rPr>
          <w:rFonts w:cs="Arial"/>
        </w:rPr>
        <w:t xml:space="preserve">, </w:t>
      </w:r>
      <w:r>
        <w:rPr>
          <w:rFonts w:cs="Arial"/>
          <w:i/>
          <w:iCs/>
        </w:rPr>
        <w:t>Bittorrent</w:t>
      </w:r>
      <w:r>
        <w:rPr>
          <w:rFonts w:cs="Arial"/>
        </w:rPr>
        <w:t xml:space="preserve"> e </w:t>
      </w:r>
      <w:r>
        <w:rPr>
          <w:rFonts w:cs="Arial"/>
          <w:i/>
          <w:iCs/>
        </w:rPr>
        <w:t xml:space="preserve">downloads </w:t>
      </w:r>
      <w:r>
        <w:rPr>
          <w:rFonts w:cs="Arial"/>
        </w:rPr>
        <w:t>diretos</w:t>
      </w:r>
      <w:r w:rsidR="00A429B3">
        <w:rPr>
          <w:rFonts w:cs="Arial"/>
        </w:rPr>
        <w:t xml:space="preserve"> </w:t>
      </w:r>
      <w:r w:rsidR="00A429B3">
        <w:rPr>
          <w:rFonts w:cs="Arial"/>
        </w:rPr>
        <w:fldChar w:fldCharType="begin" w:fldLock="1"/>
      </w:r>
      <w:r w:rsidR="00F97B3E">
        <w:rPr>
          <w:rFonts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cs="Arial"/>
        </w:rPr>
        <w:fldChar w:fldCharType="separate"/>
      </w:r>
      <w:r w:rsidR="00A429B3" w:rsidRPr="00A429B3">
        <w:rPr>
          <w:rFonts w:cs="Arial"/>
          <w:noProof/>
        </w:rPr>
        <w:t>(ZAMBELLI, 2013)</w:t>
      </w:r>
      <w:r w:rsidR="00A429B3">
        <w:rPr>
          <w:rFonts w:cs="Arial"/>
        </w:rPr>
        <w:fldChar w:fldCharType="end"/>
      </w:r>
      <w:r>
        <w:rPr>
          <w:rFonts w:cs="Arial"/>
        </w:rPr>
        <w:t>. Assim, a obtenção de conteúdo fica progressivamente mais livre d</w:t>
      </w:r>
      <w:r w:rsidR="00A429B3">
        <w:rPr>
          <w:rFonts w:cs="Arial"/>
        </w:rPr>
        <w:t>e condições instáveis de internet e cada vez mais adaptável às vontades do consumidor.</w:t>
      </w:r>
    </w:p>
    <w:p w14:paraId="5546640E" w14:textId="3626D851" w:rsidR="00E258DD" w:rsidRPr="002131C2" w:rsidRDefault="00E258DD" w:rsidP="00AE554D">
      <w:pPr>
        <w:ind w:firstLine="348"/>
        <w:rPr>
          <w:rFonts w:cs="Arial"/>
        </w:rPr>
      </w:pPr>
      <w:r>
        <w:rPr>
          <w:rFonts w:cs="Arial"/>
        </w:rPr>
        <w:t>A</w:t>
      </w:r>
      <w:r w:rsidR="00C71B77">
        <w:rPr>
          <w:rFonts w:cs="Arial"/>
        </w:rPr>
        <w:t>pós essa revolução,</w:t>
      </w:r>
      <w:r w:rsidR="00F97B3E">
        <w:rPr>
          <w:rFonts w:cs="Arial"/>
        </w:rPr>
        <w:t xml:space="preserve"> </w:t>
      </w:r>
      <w:r w:rsidR="00C71B77">
        <w:rPr>
          <w:rFonts w:cs="Arial"/>
        </w:rPr>
        <w:t>o consumidor, a</w:t>
      </w:r>
      <w:r w:rsidR="00F97B3E">
        <w:rPr>
          <w:rFonts w:cs="Arial"/>
        </w:rPr>
        <w:t>través de catálogos online disponíve</w:t>
      </w:r>
      <w:r w:rsidR="00FB4A83">
        <w:rPr>
          <w:rFonts w:cs="Arial"/>
        </w:rPr>
        <w:t>is</w:t>
      </w:r>
      <w:r w:rsidR="00F97B3E">
        <w:rPr>
          <w:rFonts w:cs="Arial"/>
        </w:rPr>
        <w:t xml:space="preserve"> em quaisquer dispositivos, ganha o poder de acessar seus filmes e séries de qualquer lugar a qualquer momento </w:t>
      </w:r>
      <w:r w:rsidR="00F97B3E">
        <w:rPr>
          <w:rFonts w:cs="Arial"/>
        </w:rPr>
        <w:fldChar w:fldCharType="begin" w:fldLock="1"/>
      </w:r>
      <w:r w:rsidR="00057049">
        <w:rPr>
          <w:rFonts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cs="Arial"/>
        </w:rPr>
        <w:fldChar w:fldCharType="separate"/>
      </w:r>
      <w:r w:rsidR="00F97B3E" w:rsidRPr="00F97B3E">
        <w:rPr>
          <w:rFonts w:cs="Arial"/>
          <w:noProof/>
        </w:rPr>
        <w:t>(SACCOMORI, 2015)</w:t>
      </w:r>
      <w:r w:rsidR="00F97B3E">
        <w:rPr>
          <w:rFonts w:cs="Arial"/>
        </w:rPr>
        <w:fldChar w:fldCharType="end"/>
      </w:r>
      <w:r w:rsidR="007D6816">
        <w:rPr>
          <w:rFonts w:cs="Arial"/>
        </w:rPr>
        <w:t>, o que criou um mercado altamente competitivo entre as diferentes organizações</w:t>
      </w:r>
      <w:r w:rsidR="00C71B77">
        <w:rPr>
          <w:rFonts w:cs="Arial"/>
        </w:rPr>
        <w:t xml:space="preserve"> </w:t>
      </w:r>
      <w:r w:rsidR="007D6816">
        <w:rPr>
          <w:rFonts w:cs="Arial"/>
        </w:rPr>
        <w:t>que abordaram as oportunidades que surgiram.</w:t>
      </w:r>
    </w:p>
    <w:p w14:paraId="777A47FE" w14:textId="77777777" w:rsidR="002131C2" w:rsidRPr="002E3AD2" w:rsidRDefault="002131C2" w:rsidP="00AE554D">
      <w:pPr>
        <w:ind w:firstLine="348"/>
        <w:rPr>
          <w:rFonts w:cs="Arial"/>
        </w:rPr>
      </w:pPr>
    </w:p>
    <w:p w14:paraId="1C8F00DD" w14:textId="64C731CD" w:rsidR="0016178C" w:rsidRPr="00B415E6" w:rsidRDefault="00B415E6" w:rsidP="00345EF9">
      <w:pPr>
        <w:pStyle w:val="Heading2"/>
        <w:ind w:firstLine="0"/>
      </w:pPr>
      <w:bookmarkStart w:id="11" w:name="_Toc57013160"/>
      <w:r>
        <w:t xml:space="preserve">2.3 </w:t>
      </w:r>
      <w:r w:rsidR="0016178C" w:rsidRPr="00B415E6">
        <w:t>Pirataria</w:t>
      </w:r>
      <w:bookmarkEnd w:id="11"/>
    </w:p>
    <w:p w14:paraId="31E47EDD" w14:textId="667E692F" w:rsidR="00E92AF3" w:rsidRDefault="00E92AF3" w:rsidP="00B415E6">
      <w:pPr>
        <w:pStyle w:val="Heading2"/>
      </w:pPr>
    </w:p>
    <w:p w14:paraId="1A962F88" w14:textId="0C179959" w:rsidR="007D6816" w:rsidRDefault="007D6816" w:rsidP="00057049">
      <w:pPr>
        <w:ind w:firstLine="396"/>
        <w:rPr>
          <w:rFonts w:cs="Arial"/>
        </w:rPr>
      </w:pPr>
      <w:r>
        <w:rPr>
          <w:rFonts w:cs="Arial"/>
        </w:rPr>
        <w:t>A atividade de</w:t>
      </w:r>
      <w:r w:rsidR="00057049">
        <w:rPr>
          <w:rFonts w:cs="Arial"/>
        </w:rPr>
        <w:t xml:space="preserve"> pirataria digital se refere à prática de copiar </w:t>
      </w:r>
      <w:r w:rsidR="00057049">
        <w:rPr>
          <w:rFonts w:cs="Arial"/>
          <w:i/>
          <w:iCs/>
        </w:rPr>
        <w:t>softwares</w:t>
      </w:r>
      <w:r w:rsidR="00057049">
        <w:rPr>
          <w:rFonts w:cs="Arial"/>
        </w:rPr>
        <w:t xml:space="preserve"> e conteúdo da Internet e distribuí-los de maneira ilegal </w:t>
      </w:r>
      <w:r w:rsidR="00057049">
        <w:rPr>
          <w:rFonts w:cs="Arial"/>
        </w:rPr>
        <w:fldChar w:fldCharType="begin" w:fldLock="1"/>
      </w:r>
      <w:r w:rsidR="00675FE8">
        <w:rPr>
          <w:rFonts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cs="Arial"/>
        </w:rPr>
        <w:fldChar w:fldCharType="separate"/>
      </w:r>
      <w:r w:rsidR="00057049" w:rsidRPr="00057049">
        <w:rPr>
          <w:rFonts w:cs="Arial"/>
          <w:noProof/>
        </w:rPr>
        <w:t>(CAMBRIDGE, 2020a)</w:t>
      </w:r>
      <w:r w:rsidR="00057049">
        <w:rPr>
          <w:rFonts w:cs="Arial"/>
        </w:rPr>
        <w:fldChar w:fldCharType="end"/>
      </w:r>
      <w:r w:rsidR="00057049">
        <w:rPr>
          <w:rFonts w:cs="Arial"/>
        </w:rPr>
        <w:t xml:space="preserve">. </w:t>
      </w:r>
      <w:r w:rsidR="00675FE8">
        <w:rPr>
          <w:rFonts w:cs="Arial"/>
        </w:rPr>
        <w:t xml:space="preserve">Os motivos que levam os consumidores a buscar atividades ilegais para suprir suas necessidades podem </w:t>
      </w:r>
      <w:r w:rsidR="00B72F08">
        <w:rPr>
          <w:rFonts w:cs="Arial"/>
        </w:rPr>
        <w:t xml:space="preserve">estar nos campos </w:t>
      </w:r>
      <w:r w:rsidR="00A9108E">
        <w:rPr>
          <w:rFonts w:cs="Arial"/>
        </w:rPr>
        <w:t>s</w:t>
      </w:r>
      <w:r w:rsidR="00B1735B">
        <w:rPr>
          <w:rFonts w:cs="Arial"/>
        </w:rPr>
        <w:t>o</w:t>
      </w:r>
      <w:r w:rsidR="00A9108E">
        <w:rPr>
          <w:rFonts w:cs="Arial"/>
        </w:rPr>
        <w:t>cioeconômicos,</w:t>
      </w:r>
      <w:r w:rsidR="00B72F08">
        <w:rPr>
          <w:rFonts w:cs="Arial"/>
        </w:rPr>
        <w:t xml:space="preserve"> de</w:t>
      </w:r>
      <w:r w:rsidR="00A9108E">
        <w:rPr>
          <w:rFonts w:cs="Arial"/>
        </w:rPr>
        <w:t xml:space="preserve"> soluções de dilemas morais, </w:t>
      </w:r>
      <w:r w:rsidR="00B72F08">
        <w:rPr>
          <w:rFonts w:cs="Arial"/>
        </w:rPr>
        <w:t xml:space="preserve">de </w:t>
      </w:r>
      <w:r w:rsidR="00A9108E">
        <w:rPr>
          <w:rFonts w:cs="Arial"/>
        </w:rPr>
        <w:t xml:space="preserve">comparação de resultados ou </w:t>
      </w:r>
      <w:r w:rsidR="00B72F08">
        <w:rPr>
          <w:rFonts w:cs="Arial"/>
        </w:rPr>
        <w:t xml:space="preserve">de </w:t>
      </w:r>
      <w:r w:rsidR="00A9108E">
        <w:rPr>
          <w:rFonts w:cs="Arial"/>
        </w:rPr>
        <w:t>reforço positivo ou negativo</w:t>
      </w:r>
      <w:r w:rsidR="00675FE8">
        <w:rPr>
          <w:rFonts w:cs="Arial"/>
        </w:rPr>
        <w:t xml:space="preserve"> </w:t>
      </w:r>
      <w:r w:rsidR="00675FE8">
        <w:rPr>
          <w:rFonts w:cs="Arial"/>
        </w:rPr>
        <w:fldChar w:fldCharType="begin" w:fldLock="1"/>
      </w:r>
      <w:r w:rsidR="00B2209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cs="Arial"/>
        </w:rPr>
        <w:fldChar w:fldCharType="separate"/>
      </w:r>
      <w:r w:rsidR="00675FE8" w:rsidRPr="00675FE8">
        <w:rPr>
          <w:rFonts w:cs="Arial"/>
          <w:noProof/>
        </w:rPr>
        <w:t>(EISEND, 2019)</w:t>
      </w:r>
      <w:r w:rsidR="00675FE8">
        <w:rPr>
          <w:rFonts w:cs="Arial"/>
        </w:rPr>
        <w:fldChar w:fldCharType="end"/>
      </w:r>
      <w:r w:rsidR="00A9108E">
        <w:rPr>
          <w:rFonts w:cs="Arial"/>
        </w:rPr>
        <w:t xml:space="preserve">. </w:t>
      </w:r>
    </w:p>
    <w:p w14:paraId="77127382" w14:textId="6A704CA2" w:rsidR="00B22098" w:rsidRDefault="00B22098" w:rsidP="00057049">
      <w:pPr>
        <w:ind w:firstLine="396"/>
        <w:rPr>
          <w:rFonts w:cs="Arial"/>
        </w:rPr>
      </w:pPr>
      <w:r>
        <w:rPr>
          <w:rFonts w:cs="Arial"/>
        </w:rPr>
        <w:t xml:space="preserve">O estudo de </w:t>
      </w:r>
      <w:r>
        <w:rPr>
          <w:rFonts w:cs="Arial"/>
        </w:rPr>
        <w:fldChar w:fldCharType="begin" w:fldLock="1"/>
      </w:r>
      <w:r>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cs="Arial"/>
        </w:rPr>
        <w:fldChar w:fldCharType="separate"/>
      </w:r>
      <w:r w:rsidRPr="00B22098">
        <w:rPr>
          <w:rFonts w:cs="Arial"/>
          <w:noProof/>
        </w:rPr>
        <w:t>HIPÓLITO</w:t>
      </w:r>
      <w:r>
        <w:rPr>
          <w:rFonts w:cs="Arial"/>
          <w:noProof/>
        </w:rPr>
        <w:t xml:space="preserve"> e</w:t>
      </w:r>
      <w:r w:rsidRPr="00B22098">
        <w:rPr>
          <w:rFonts w:cs="Arial"/>
          <w:noProof/>
        </w:rPr>
        <w:t xml:space="preserve"> MASCENA </w:t>
      </w:r>
      <w:r>
        <w:rPr>
          <w:rFonts w:cs="Arial"/>
          <w:noProof/>
        </w:rPr>
        <w:t>(</w:t>
      </w:r>
      <w:r w:rsidRPr="00B22098">
        <w:rPr>
          <w:rFonts w:cs="Arial"/>
          <w:noProof/>
        </w:rPr>
        <w:t>2020)</w:t>
      </w:r>
      <w:r>
        <w:rPr>
          <w:rFonts w:cs="Arial"/>
        </w:rPr>
        <w:fldChar w:fldCharType="end"/>
      </w:r>
      <w:r>
        <w:rPr>
          <w:rFonts w:cs="Arial"/>
        </w:rPr>
        <w:t xml:space="preserve"> </w:t>
      </w:r>
      <w:r w:rsidR="00B1735B">
        <w:rPr>
          <w:rFonts w:cs="Arial"/>
        </w:rPr>
        <w:t>reforça um dos achados de EISEND (2019) de</w:t>
      </w:r>
      <w:r>
        <w:rPr>
          <w:rFonts w:cs="Arial"/>
        </w:rPr>
        <w:t xml:space="preserve"> que os fatores s</w:t>
      </w:r>
      <w:r w:rsidR="00B1735B">
        <w:rPr>
          <w:rFonts w:cs="Arial"/>
        </w:rPr>
        <w:t>o</w:t>
      </w:r>
      <w:r>
        <w:rPr>
          <w:rFonts w:cs="Arial"/>
        </w:rPr>
        <w:t>cioeconômicos são ainda consideráveis no processo de consumo de consumidores de alguns gêneros de conteúdo via pirataria, uma vez que a busca de conteúdo gratuito é amplamente mencionada no espaço amostral d</w:t>
      </w:r>
      <w:r w:rsidR="00B1735B">
        <w:rPr>
          <w:rFonts w:cs="Arial"/>
        </w:rPr>
        <w:t>aquele</w:t>
      </w:r>
      <w:r>
        <w:rPr>
          <w:rFonts w:cs="Arial"/>
        </w:rPr>
        <w:t xml:space="preserve"> estudo.</w:t>
      </w:r>
    </w:p>
    <w:p w14:paraId="23866321" w14:textId="7EA9EC79" w:rsidR="00916F2F" w:rsidRDefault="00B22098" w:rsidP="00B1735B">
      <w:pPr>
        <w:ind w:firstLine="396"/>
        <w:rPr>
          <w:rFonts w:cs="Arial"/>
        </w:rPr>
      </w:pPr>
      <w:r>
        <w:rPr>
          <w:rFonts w:cs="Arial"/>
        </w:rPr>
        <w:t xml:space="preserve">Por sua vez, </w:t>
      </w:r>
      <w:r>
        <w:rPr>
          <w:rFonts w:cs="Arial"/>
        </w:rPr>
        <w:fldChar w:fldCharType="begin" w:fldLock="1"/>
      </w:r>
      <w:r w:rsidR="00916F2F">
        <w:rPr>
          <w:rFonts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cs="Arial"/>
        </w:rPr>
        <w:fldChar w:fldCharType="separate"/>
      </w:r>
      <w:r w:rsidRPr="00B22098">
        <w:rPr>
          <w:rFonts w:cs="Arial"/>
          <w:noProof/>
        </w:rPr>
        <w:t xml:space="preserve">RIMINI; MARSHALL </w:t>
      </w:r>
      <w:r>
        <w:rPr>
          <w:rFonts w:cs="Arial"/>
          <w:noProof/>
        </w:rPr>
        <w:t>(</w:t>
      </w:r>
      <w:r w:rsidRPr="00B22098">
        <w:rPr>
          <w:rFonts w:cs="Arial"/>
          <w:noProof/>
        </w:rPr>
        <w:t>2014</w:t>
      </w:r>
      <w:r>
        <w:rPr>
          <w:rFonts w:cs="Arial"/>
          <w:noProof/>
        </w:rPr>
        <w:t>) e</w:t>
      </w:r>
      <w:r w:rsidRPr="00B22098">
        <w:rPr>
          <w:rFonts w:cs="Arial"/>
          <w:noProof/>
        </w:rPr>
        <w:t xml:space="preserve"> SCARABOTO; ALMEIDA; FLECK </w:t>
      </w:r>
      <w:r>
        <w:rPr>
          <w:rFonts w:cs="Arial"/>
          <w:noProof/>
        </w:rPr>
        <w:t>(</w:t>
      </w:r>
      <w:r w:rsidRPr="00B22098">
        <w:rPr>
          <w:rFonts w:cs="Arial"/>
          <w:noProof/>
        </w:rPr>
        <w:t>2020)</w:t>
      </w:r>
      <w:r>
        <w:rPr>
          <w:rFonts w:cs="Arial"/>
        </w:rPr>
        <w:fldChar w:fldCharType="end"/>
      </w:r>
      <w:r>
        <w:rPr>
          <w:rFonts w:cs="Arial"/>
        </w:rPr>
        <w:t xml:space="preserve"> indicam que os consumidores em si não veem um dilema em relação ao consumo de conteúdos pirateados na Internet. Ao invés disso, eles veem a prática como algo normal e esperado. </w:t>
      </w:r>
      <w:r w:rsidR="00B1735B">
        <w:t xml:space="preserve">Entretanto, a indústria do entretenimento trata da da pirataria como questão puramente legal, </w:t>
      </w:r>
      <w:r w:rsidR="00B1735B">
        <w:lastRenderedPageBreak/>
        <w:t xml:space="preserve">mesmo que existam diversos outros fatores que influenciem as intenções de consumo de produtos digitais </w:t>
      </w:r>
      <w:r w:rsidR="00916F2F">
        <w:rPr>
          <w:rFonts w:cs="Arial"/>
        </w:rPr>
        <w:fldChar w:fldCharType="begin" w:fldLock="1"/>
      </w:r>
      <w:r w:rsidR="00916F2F">
        <w:rPr>
          <w:rFonts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cs="Arial"/>
        </w:rPr>
        <w:fldChar w:fldCharType="separate"/>
      </w:r>
      <w:r w:rsidR="00916F2F" w:rsidRPr="00916F2F">
        <w:rPr>
          <w:rFonts w:cs="Arial"/>
          <w:noProof/>
        </w:rPr>
        <w:t>(TAM; FENG; KWAN, 2019)</w:t>
      </w:r>
      <w:r w:rsidR="00916F2F">
        <w:rPr>
          <w:rFonts w:cs="Arial"/>
        </w:rPr>
        <w:fldChar w:fldCharType="end"/>
      </w:r>
      <w:r w:rsidR="00916F2F">
        <w:rPr>
          <w:rFonts w:cs="Arial"/>
        </w:rPr>
        <w:t>.</w:t>
      </w:r>
      <w:r w:rsidR="00B1735B">
        <w:rPr>
          <w:rFonts w:cs="Arial"/>
        </w:rPr>
        <w:t xml:space="preserve"> </w:t>
      </w:r>
      <w:r w:rsidR="00916F2F">
        <w:rPr>
          <w:rFonts w:cs="Arial"/>
        </w:rPr>
        <w:t>Como o impedimento moral esperado não tem a proporção esperada, o processo de comparação de resultados no campo da pirataria digital segue os modelos do processo de pré</w:t>
      </w:r>
      <w:r w:rsidR="00B1735B">
        <w:rPr>
          <w:rFonts w:cs="Arial"/>
        </w:rPr>
        <w:t>-</w:t>
      </w:r>
      <w:r w:rsidR="00916F2F">
        <w:rPr>
          <w:rFonts w:cs="Arial"/>
        </w:rPr>
        <w:t xml:space="preserve">compra descritos nos livros tradicionais </w:t>
      </w:r>
      <w:r w:rsidR="00916F2F">
        <w:rPr>
          <w:rFonts w:cs="Arial"/>
        </w:rPr>
        <w:fldChar w:fldCharType="begin" w:fldLock="1"/>
      </w:r>
      <w:r w:rsidR="00916F2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sidR="00916F2F">
        <w:rPr>
          <w:rFonts w:cs="Arial"/>
        </w:rPr>
        <w:fldChar w:fldCharType="separate"/>
      </w:r>
      <w:r w:rsidR="00916F2F" w:rsidRPr="00916F2F">
        <w:rPr>
          <w:rFonts w:cs="Arial"/>
          <w:noProof/>
        </w:rPr>
        <w:t>(KOTLER; ARMSTRONG, 2017; MERLO; CERIBELI, 2014)</w:t>
      </w:r>
      <w:r w:rsidR="00916F2F">
        <w:rPr>
          <w:rFonts w:cs="Arial"/>
        </w:rPr>
        <w:fldChar w:fldCharType="end"/>
      </w:r>
      <w:r w:rsidR="00916F2F">
        <w:rPr>
          <w:rFonts w:cs="Arial"/>
        </w:rPr>
        <w:t xml:space="preserve">, e se dá no campo da qualidade, velocidade e pós-compra do conteúdo obtido </w:t>
      </w:r>
      <w:r w:rsidR="00916F2F">
        <w:rPr>
          <w:rFonts w:cs="Arial"/>
        </w:rPr>
        <w:fldChar w:fldCharType="begin" w:fldLock="1"/>
      </w:r>
      <w:r w:rsidR="00B72F0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916F2F">
        <w:rPr>
          <w:rFonts w:cs="Arial"/>
        </w:rPr>
        <w:fldChar w:fldCharType="separate"/>
      </w:r>
      <w:r w:rsidR="00916F2F" w:rsidRPr="00916F2F">
        <w:rPr>
          <w:rFonts w:cs="Arial"/>
          <w:noProof/>
        </w:rPr>
        <w:t>(EISEND, 2019)</w:t>
      </w:r>
      <w:r w:rsidR="00916F2F">
        <w:rPr>
          <w:rFonts w:cs="Arial"/>
        </w:rPr>
        <w:fldChar w:fldCharType="end"/>
      </w:r>
      <w:r w:rsidR="00916F2F">
        <w:rPr>
          <w:rFonts w:cs="Arial"/>
        </w:rPr>
        <w:t>.</w:t>
      </w:r>
    </w:p>
    <w:p w14:paraId="1A35EA23" w14:textId="52AFFC72" w:rsidR="00345EF9" w:rsidRDefault="00916F2F" w:rsidP="00345EF9">
      <w:pPr>
        <w:ind w:firstLine="396"/>
        <w:rPr>
          <w:rFonts w:cs="Arial"/>
        </w:rPr>
      </w:pPr>
      <w:r>
        <w:rPr>
          <w:rFonts w:cs="Arial"/>
        </w:rPr>
        <w:t xml:space="preserve">Por fim, </w:t>
      </w:r>
      <w:r w:rsidR="00B72F08">
        <w:rPr>
          <w:rFonts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cs="Arial"/>
        </w:rPr>
        <w:fldChar w:fldCharType="begin" w:fldLock="1"/>
      </w:r>
      <w:r w:rsidR="00E363CB">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cs="Arial"/>
        </w:rPr>
        <w:fldChar w:fldCharType="separate"/>
      </w:r>
      <w:r w:rsidR="00B72F08" w:rsidRPr="00B72F08">
        <w:rPr>
          <w:rFonts w:cs="Arial"/>
          <w:noProof/>
        </w:rPr>
        <w:t>(EISEND, 2019; MERLO; CERIBELI, 2014)</w:t>
      </w:r>
      <w:r w:rsidR="00B72F08">
        <w:rPr>
          <w:rFonts w:cs="Arial"/>
        </w:rPr>
        <w:fldChar w:fldCharType="end"/>
      </w:r>
      <w:r w:rsidR="00B72F08">
        <w:rPr>
          <w:rFonts w:cs="Arial"/>
        </w:rPr>
        <w:t>.</w:t>
      </w:r>
    </w:p>
    <w:p w14:paraId="44747D5A" w14:textId="2BAA318C" w:rsidR="00167394" w:rsidRDefault="00167394" w:rsidP="00167394">
      <w:pPr>
        <w:ind w:firstLine="0"/>
        <w:rPr>
          <w:rFonts w:cs="Arial"/>
        </w:rPr>
      </w:pPr>
    </w:p>
    <w:p w14:paraId="77E987DB" w14:textId="136E7A50" w:rsidR="00167394" w:rsidRDefault="00167394" w:rsidP="00167394">
      <w:pPr>
        <w:pStyle w:val="Heading2"/>
        <w:ind w:firstLine="0"/>
      </w:pPr>
      <w:bookmarkStart w:id="12" w:name="_Toc57013161"/>
      <w:r>
        <w:t xml:space="preserve">2.4 Tráfego </w:t>
      </w:r>
      <w:r w:rsidR="00666A2C">
        <w:t>de Internet</w:t>
      </w:r>
      <w:bookmarkEnd w:id="12"/>
    </w:p>
    <w:p w14:paraId="10570876" w14:textId="77777777" w:rsidR="00FB4A83" w:rsidRPr="00FB4A83" w:rsidRDefault="00FB4A83" w:rsidP="00FB4A83"/>
    <w:p w14:paraId="6241050F" w14:textId="63B92DBA" w:rsidR="00296953" w:rsidRDefault="00296953" w:rsidP="00296953">
      <w:r>
        <w:t xml:space="preserve">Em geral, é costumeiro classificar </w:t>
      </w:r>
      <w:r w:rsidR="0051537D">
        <w:t xml:space="preserve">o tráfego de um site em duas categorias: tráfego direto e tráfego orgânico </w:t>
      </w:r>
      <w:r w:rsidR="0051537D">
        <w:fldChar w:fldCharType="begin" w:fldLock="1"/>
      </w:r>
      <w:r w:rsidR="0051537D">
        <w:instrText>ADDIN CSL_CITATION {"citationItems":[{"id":"ITEM-1","itemData":{"URL":"https://www.smartbugmedia.com/blog/what-is-the-difference-between-direct-and-organic-search-traffic-sources","accessed":{"date-parts":[["2020","11","21"]]},"author":[{"dropping-particle":"","family":"Kemmi","given":"Amber","non-dropping-particle":"","parse-names":false,"suffix":""}],"container-title":"Smartbug Media","id":"ITEM-1","issued":{"date-parts":[["2019"]]},"title":"The Difference Between Direct and Organic Website Traffic Sources","type":"webpage"},"uris":["http://www.mendeley.com/documents/?uuid=744d3082-bee6-4e14-a72c-69cc146adbaa"]}],"mendeley":{"formattedCitation":"(KEMMI, 2019)","plainTextFormattedCitation":"(KEMMI, 2019)","previouslyFormattedCitation":"(KEMMI, 2019)"},"properties":{"noteIndex":0},"schema":"https://github.com/citation-style-language/schema/raw/master/csl-citation.json"}</w:instrText>
      </w:r>
      <w:r w:rsidR="0051537D">
        <w:fldChar w:fldCharType="separate"/>
      </w:r>
      <w:r w:rsidR="0051537D" w:rsidRPr="0051537D">
        <w:rPr>
          <w:noProof/>
        </w:rPr>
        <w:t>(KEMMI, 2019)</w:t>
      </w:r>
      <w:r w:rsidR="0051537D">
        <w:fldChar w:fldCharType="end"/>
      </w:r>
      <w:r w:rsidR="0051537D">
        <w:t xml:space="preserve">. Outras classificações são possíveis (Social, eMail, Pago, Por Rerefências, por exemplo), mas os termos mais disseminados são esses. De acordo com </w:t>
      </w:r>
      <w:r w:rsidR="0051537D">
        <w:fldChar w:fldCharType="begin" w:fldLock="1"/>
      </w:r>
      <w:r w:rsidR="00FB4A83">
        <w:instrText>ADDIN CSL_CITATION {"citationItems":[{"id":"ITEM-1","itemData":{"URL":"https://searchfacts.com/organic-search-traffic/","accessed":{"date-parts":[["2020","11","20"]]},"author":[{"dropping-particle":"","family":"Gunners","given":"Kris","non-dropping-particle":"","parse-names":false,"suffix":""}],"container-title":"Search Facts","id":"ITEM-1","issued":{"date-parts":[["2019"]]},"title":"What Is Organic Search Traffic?","type":"webpage"},"uris":["http://www.mendeley.com/documents/?uuid=8222b092-70a3-421e-99c2-dbabe7059dd1"]}],"mendeley":{"formattedCitation":"(GUNNERS, 2019)","manualFormatting":"GUNNERS (2019)","plainTextFormattedCitation":"(GUNNERS, 2019)","previouslyFormattedCitation":"(GUNNERS, 2019)"},"properties":{"noteIndex":0},"schema":"https://github.com/citation-style-language/schema/raw/master/csl-citation.json"}</w:instrText>
      </w:r>
      <w:r w:rsidR="0051537D">
        <w:fldChar w:fldCharType="separate"/>
      </w:r>
      <w:r w:rsidR="0051537D" w:rsidRPr="0051537D">
        <w:rPr>
          <w:noProof/>
        </w:rPr>
        <w:t xml:space="preserve">GUNNERS </w:t>
      </w:r>
      <w:r w:rsidR="0051537D">
        <w:rPr>
          <w:noProof/>
        </w:rPr>
        <w:t>(</w:t>
      </w:r>
      <w:r w:rsidR="0051537D" w:rsidRPr="0051537D">
        <w:rPr>
          <w:noProof/>
        </w:rPr>
        <w:t>2019)</w:t>
      </w:r>
      <w:r w:rsidR="0051537D">
        <w:fldChar w:fldCharType="end"/>
      </w:r>
      <w:r w:rsidR="0051537D">
        <w:t>, tráfego orgânico é todo aquele que chegou ao site em questão através de cliques em serviços de pesquisa (tais como Google, Bing, Yahoo!) sem o uso de pesquisas patrocinadas. Por outro lado, tráfego direto é aquele que veio diretamente ao site e não através de uma pesquisa online ou um link externo.</w:t>
      </w:r>
    </w:p>
    <w:p w14:paraId="77ED20C0" w14:textId="7CCE8F25" w:rsidR="00345EF9" w:rsidRPr="00F235DC" w:rsidRDefault="0051537D" w:rsidP="00F235DC">
      <w:r>
        <w:t>O fluxo de tráfego orgânico é altamente dependente do posicionamento d</w:t>
      </w:r>
      <w:r w:rsidR="00FB4A83">
        <w:t xml:space="preserve">o site na lista de respostas da ferramenta de pesquisa </w:t>
      </w:r>
      <w:r w:rsidR="00FB4A83">
        <w:fldChar w:fldCharType="begin" w:fldLock="1"/>
      </w:r>
      <w:r w:rsidR="00FB4A83">
        <w:instrText>ADDIN CSL_CITATION {"citationItems":[{"id":"ITEM-1","itemData":{"URL":"https://adwords.googleblog.com/2012/03/new-research-organic-search-results-and.html","accessed":{"date-parts":[["2020","11","20"]]},"author":[{"dropping-particle":"","family":"Google","given":"","non-dropping-particle":"","parse-names":false,"suffix":""}],"container-title":"Google Adwords Blog","id":"ITEM-1","issued":{"date-parts":[["2012"]]},"title":"New research: Organic search results and their impact on search ads","type":"webpage"},"uris":["http://www.mendeley.com/documents/?uuid=ad8d7d2f-b8dd-4600-83cc-744347e57ec1"]}],"mendeley":{"formattedCitation":"(GOOGLE, 2012)","plainTextFormattedCitation":"(GOOGLE, 2012)","previouslyFormattedCitation":"(GOOGLE, 2012)"},"properties":{"noteIndex":0},"schema":"https://github.com/citation-style-language/schema/raw/master/csl-citation.json"}</w:instrText>
      </w:r>
      <w:r w:rsidR="00FB4A83">
        <w:fldChar w:fldCharType="separate"/>
      </w:r>
      <w:r w:rsidR="00FB4A83" w:rsidRPr="00FB4A83">
        <w:rPr>
          <w:noProof/>
        </w:rPr>
        <w:t>(GOOGLE, 2012)</w:t>
      </w:r>
      <w:r w:rsidR="00FB4A83">
        <w:fldChar w:fldCharType="end"/>
      </w:r>
      <w:r w:rsidR="00FB4A83">
        <w:t xml:space="preserve">. Porém, é a única forma de um observador externo estimar com alguma precisão o tráfego total que um determinado site recebe. As estatísticas para tráfego direto são abertas apenas ao dono do servidor </w:t>
      </w:r>
      <w:r w:rsidR="00FB4A83">
        <w:fldChar w:fldCharType="begin" w:fldLock="1"/>
      </w:r>
      <w:r w:rsidR="00FB4A83">
        <w:instrText>ADDIN CSL_CITATION {"citationItems":[{"id":"ITEM-1","itemData":{"URL":"https://help.ahrefs.com/en/articles/1863206-what-is-organic-traffic-in-ahrefs-and-how-do-we-calculate-it","accessed":{"date-parts":[["2020","9","23"]]},"author":[{"dropping-particle":"","family":"Ahrefs","given":"","non-dropping-particle":"","parse-names":false,"suffix":""}],"id":"ITEM-1","issued":{"date-parts":[["2020"]]},"title":"What is Organic Traffic in Ahrefs and how do we calculate it?","type":"webpage"},"uris":["http://www.mendeley.com/documents/?uuid=073b03d4-9787-4496-a1f3-5726167fa16c"]}],"mendeley":{"formattedCitation":"(AHREFS, 2020c)","plainTextFormattedCitation":"(AHREFS, 2020c)","previouslyFormattedCitation":"(AHREFS, 2020c)"},"properties":{"noteIndex":0},"schema":"https://github.com/citation-style-language/schema/raw/master/csl-citation.json"}</w:instrText>
      </w:r>
      <w:r w:rsidR="00FB4A83">
        <w:fldChar w:fldCharType="separate"/>
      </w:r>
      <w:r w:rsidR="00FB4A83" w:rsidRPr="00FB4A83">
        <w:rPr>
          <w:noProof/>
        </w:rPr>
        <w:t>(AHREFS, 2020c)</w:t>
      </w:r>
      <w:r w:rsidR="00FB4A83">
        <w:fldChar w:fldCharType="end"/>
      </w:r>
      <w:r w:rsidR="00FB4A83">
        <w:t xml:space="preserve">. Assim, criou-se um mercado de sites especializados em estimativas de tráfego orgânico de terceiros, cada um com suas limitações e seus benefícios </w:t>
      </w:r>
      <w:r w:rsidR="00FB4A83">
        <w:fldChar w:fldCharType="begin" w:fldLock="1"/>
      </w:r>
      <w:r w:rsidR="00FB4A83">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2020a)","plainTextFormattedCitation":"(AHREFS, 2020a)","previouslyFormattedCitation":"(AHREFS, 2020a)"},"properties":{"noteIndex":0},"schema":"https://github.com/citation-style-language/schema/raw/master/csl-citation.json"}</w:instrText>
      </w:r>
      <w:r w:rsidR="00FB4A83">
        <w:fldChar w:fldCharType="separate"/>
      </w:r>
      <w:r w:rsidR="00FB4A83" w:rsidRPr="00FB4A83">
        <w:rPr>
          <w:noProof/>
        </w:rPr>
        <w:t>(AHREFS, 2020a)</w:t>
      </w:r>
      <w:r w:rsidR="00FB4A83">
        <w:fldChar w:fldCharType="end"/>
      </w:r>
      <w:r w:rsidR="00FB4A83">
        <w:t>.</w:t>
      </w:r>
    </w:p>
    <w:p w14:paraId="71B30E9B" w14:textId="0C70CEF4" w:rsidR="00165491" w:rsidRDefault="00165491" w:rsidP="00345EF9">
      <w:pPr>
        <w:ind w:firstLine="0"/>
        <w:rPr>
          <w:rFonts w:cs="Arial"/>
        </w:rPr>
      </w:pPr>
    </w:p>
    <w:p w14:paraId="0CD32A43" w14:textId="6136C6D3" w:rsidR="00861E4D" w:rsidRDefault="00861E4D" w:rsidP="00861E4D">
      <w:pPr>
        <w:pStyle w:val="Heading2"/>
        <w:ind w:firstLine="0"/>
      </w:pPr>
      <w:bookmarkStart w:id="13" w:name="_Toc57013162"/>
      <w:r>
        <w:t>2.</w:t>
      </w:r>
      <w:r w:rsidR="00F235DC">
        <w:t>5</w:t>
      </w:r>
      <w:r>
        <w:t xml:space="preserve"> Concentração de Mercado</w:t>
      </w:r>
      <w:bookmarkEnd w:id="13"/>
    </w:p>
    <w:p w14:paraId="74602F78" w14:textId="77777777" w:rsidR="00861E4D" w:rsidRPr="00861E4D" w:rsidRDefault="00861E4D" w:rsidP="00861E4D"/>
    <w:p w14:paraId="77AA5182" w14:textId="46F0F340" w:rsidR="00110130" w:rsidRDefault="00861E4D" w:rsidP="00861E4D">
      <w:r>
        <w:t xml:space="preserve">Tradicionalmente, ao falar de concentração de mercado, fala-se de </w:t>
      </w:r>
      <w:r>
        <w:rPr>
          <w:i/>
          <w:iCs/>
        </w:rPr>
        <w:t>market share</w:t>
      </w:r>
      <w:r>
        <w:t xml:space="preserve"> </w:t>
      </w:r>
      <w:r>
        <w:fldChar w:fldCharType="begin" w:fldLock="1"/>
      </w:r>
      <w: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fldChar w:fldCharType="separate"/>
      </w:r>
      <w:r w:rsidRPr="00861E4D">
        <w:rPr>
          <w:noProof/>
        </w:rPr>
        <w:t>(KOTLER; ARMSTRONG, 2017)</w:t>
      </w:r>
      <w:r>
        <w:fldChar w:fldCharType="end"/>
      </w:r>
      <w:r>
        <w:t xml:space="preserve">. Esta medida é definida calculando o percentual de mercado, em volume ou em medidas monetárias, que qualquer empresa detém frente a todos os seus concorrentes. Enquanto estas medidas são boas para medir a relevância de empresas específicas, </w:t>
      </w:r>
      <w:r>
        <w:lastRenderedPageBreak/>
        <w:t>para a avaliação do nível de concorrência de um setor como um todo, é recomendado o Índice de Herfindahl-Hirschman</w:t>
      </w:r>
      <w:r w:rsidR="00110130">
        <w:t xml:space="preserve"> (IHH, </w:t>
      </w:r>
      <w:r>
        <w:t xml:space="preserve">4) </w:t>
      </w:r>
      <w:r>
        <w:fldChar w:fldCharType="begin" w:fldLock="1"/>
      </w:r>
      <w:r w:rsidR="005D5D34">
        <w:instrText>ADDIN CSL_CITATION {"citationItems":[{"id":"ITEM-1","itemData":{"author":[{"dropping-particle":"","family":"U.S. Department of Justice","given":"","non-dropping-particle":"","parse-names":false,"suffix":""},{"dropping-particle":"","family":"Federal Trade Comission","given":"","non-dropping-particle":"","parse-names":false,"suffix":""}],"id":"ITEM-1","issued":{"date-parts":[["2010"]]},"publisher-place":"Washington","title":"Horizontal Merder Guidelines","type":"report"},"uris":["http://www.mendeley.com/documents/?uuid=6a6882bd-881d-488f-8431-5db3e3aa1b5e"]},{"id":"ITEM-2","itemData":{"author":[{"dropping-particle":"","family":"Oliveira","given":"Glauco Avelino Sampaio","non-dropping-particle":"","parse-names":false,"suffix":""}],"id":"ITEM-2","issued":{"date-parts":[["2014"]]},"number-of-pages":"12-14","publisher-place":"Brasília","title":"Indicadores de Concorrência","type":"report"},"uris":["http://www.mendeley.com/documents/?uuid=b270d4fe-d9ef-4f62-a1d6-c131887f781c"]}],"mendeley":{"formattedCitation":"(OLIVEIRA, 2014; U.S. DEPARTMENT OF JUSTICE; FEDERAL TRADE COMISSION, 2010)","plainTextFormattedCitation":"(OLIVEIRA, 2014; U.S. DEPARTMENT OF JUSTICE; FEDERAL TRADE COMISSION, 2010)","previouslyFormattedCitation":"(OLIVEIRA, 2014; U.S. DEPARTMENT OF JUSTICE; FEDERAL TRADE COMISSION, 2010)"},"properties":{"noteIndex":0},"schema":"https://github.com/citation-style-language/schema/raw/master/csl-citation.json"}</w:instrText>
      </w:r>
      <w:r>
        <w:fldChar w:fldCharType="separate"/>
      </w:r>
      <w:r w:rsidRPr="00861E4D">
        <w:rPr>
          <w:noProof/>
        </w:rPr>
        <w:t>(OLIVEIRA, 2014; U.S. DEPARTMENT OF JUSTICE; FEDERAL TRADE COMISSION, 2010)</w:t>
      </w:r>
      <w:r>
        <w:fldChar w:fldCharType="end"/>
      </w:r>
      <w:r w:rsidR="00110130">
        <w:t>.</w:t>
      </w:r>
    </w:p>
    <w:p w14:paraId="679A297B" w14:textId="2E7B044C" w:rsidR="00110130" w:rsidRDefault="00110130" w:rsidP="00861E4D">
      <m:oMathPara>
        <m:oMath>
          <m:r>
            <w:rPr>
              <w:rFonts w:ascii="Cambria Math" w:hAnsi="Cambria Math"/>
            </w:rPr>
            <m:t xml:space="preserve">IHH=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eastAsiaTheme="minorEastAsia" w:hAnsi="Cambria Math"/>
            </w:rPr>
            <m:t xml:space="preserve">  (4)</m:t>
          </m:r>
        </m:oMath>
      </m:oMathPara>
    </w:p>
    <w:p w14:paraId="69CD08D6" w14:textId="5CB61A80" w:rsidR="00861E4D" w:rsidRDefault="00110130" w:rsidP="00861E4D">
      <w:r>
        <w:t xml:space="preserve">Esse índice avalia o nível de concorrência de um setor somando os </w:t>
      </w:r>
      <w:r>
        <w:rPr>
          <w:i/>
          <w:iCs/>
        </w:rPr>
        <w:t>market shares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w:t>
      </w:r>
      <w:r>
        <w:t xml:space="preserve"> de todas as empresas nele, elevados ao quadrado. Desta forma, obtém-se um só número indicativo do grau de concorrência do setor. Costumeiramente, costuma-se interpretar este número da seguinte forma</w:t>
      </w:r>
      <w:r w:rsidR="005D5D34">
        <w:fldChar w:fldCharType="begin" w:fldLock="1"/>
      </w:r>
      <w:r w:rsidR="00561FB1">
        <w:instrText>ADDIN CSL_CITATION {"citationItems":[{"id":"ITEM-1","itemData":{"author":[{"dropping-particle":"","family":"U.S. Department of Justice","given":"","non-dropping-particle":"","parse-names":false,"suffix":""}],"id":"ITEM-1","issued":{"date-parts":[["2018"]]},"publisher":"U.S. Department of Justice","publisher-place":"Washington","title":"Herfindahl-Hirschman Index","type":"article"},"uris":["http://www.mendeley.com/documents/?uuid=c19958f6-7925-47fb-88b9-2aa0adea6bc5"]},{"id":"ITEM-2","itemData":{"author":[{"dropping-particle":"","family":"Kelly Jr.","given":"William A.","non-dropping-particle":"","parse-names":false,"suffix":""}],"container-title":"Southern Economic Journal","id":"ITEM-2","issue":"1","issued":{"date-parts":[["1981"]]},"page":"50-57","title":"A Generalized Interpretation of the Herfindahl Index","type":"article-journal","volume":"48"},"uris":["http://www.mendeley.com/documents/?uuid=c151eeed-4f87-48b0-bca7-fa65b1d8c380"]}],"mendeley":{"formattedCitation":"(KELLY JR., 1981; U.S. DEPARTMENT OF JUSTICE, 2018)","plainTextFormattedCitation":"(KELLY JR., 1981; U.S. DEPARTMENT OF JUSTICE, 2018)","previouslyFormattedCitation":"(KELLY JR., 1981; U.S. DEPARTMENT OF JUSTICE, 2018)"},"properties":{"noteIndex":0},"schema":"https://github.com/citation-style-language/schema/raw/master/csl-citation.json"}</w:instrText>
      </w:r>
      <w:r w:rsidR="005D5D34">
        <w:fldChar w:fldCharType="separate"/>
      </w:r>
      <w:r w:rsidR="005D5D34" w:rsidRPr="005D5D34">
        <w:rPr>
          <w:noProof/>
        </w:rPr>
        <w:t>(KELLY JR., 1981; U.S. DEPARTMENT OF JUSTICE, 2018)</w:t>
      </w:r>
      <w:r w:rsidR="005D5D34">
        <w:fldChar w:fldCharType="end"/>
      </w:r>
      <w:r>
        <w:t>: valores acima de 0,25 indicam um mercado altamente concentrado em poucas empresas</w:t>
      </w:r>
      <w:r w:rsidR="005D5D34">
        <w:t>; um índice entre 0,15 e 0,25 indica concentração moderada e  abaixo de 0,15, indica um mercado pouco concentrado.</w:t>
      </w:r>
    </w:p>
    <w:p w14:paraId="1A517470" w14:textId="77777777" w:rsidR="00F235DC" w:rsidRPr="00110130" w:rsidRDefault="00F235DC" w:rsidP="00861E4D"/>
    <w:p w14:paraId="59802096" w14:textId="7BA179E7" w:rsidR="00F235DC" w:rsidRDefault="00F235DC" w:rsidP="00F235DC">
      <w:pPr>
        <w:pStyle w:val="Heading2"/>
        <w:ind w:firstLine="0"/>
      </w:pPr>
      <w:bookmarkStart w:id="14" w:name="_Toc57013163"/>
      <w:r>
        <w:t>2.</w:t>
      </w:r>
      <w:r>
        <w:t>6</w:t>
      </w:r>
      <w:r>
        <w:t xml:space="preserve"> </w:t>
      </w:r>
      <w:commentRangeStart w:id="15"/>
      <w:r>
        <w:t>Séries temporais</w:t>
      </w:r>
      <w:commentRangeEnd w:id="15"/>
      <w:r>
        <w:rPr>
          <w:rStyle w:val="CommentReference"/>
          <w:rFonts w:eastAsiaTheme="minorHAnsi" w:cstheme="minorBidi"/>
          <w:b w:val="0"/>
        </w:rPr>
        <w:commentReference w:id="15"/>
      </w:r>
      <w:bookmarkEnd w:id="14"/>
    </w:p>
    <w:p w14:paraId="236F135B" w14:textId="77777777" w:rsidR="00F235DC" w:rsidRPr="00861E4D" w:rsidRDefault="00F235DC" w:rsidP="00F235DC"/>
    <w:p w14:paraId="77463D02" w14:textId="77777777" w:rsidR="00F235DC" w:rsidRDefault="00F235DC" w:rsidP="00F235DC">
      <w:pPr>
        <w:ind w:firstLine="0"/>
      </w:pPr>
      <w:r>
        <w:tab/>
        <w:t xml:space="preserve">Define-se uma série temporal como um “conjunto de observações ordenadas no tempo” </w:t>
      </w:r>
      <w:r>
        <w:fldChar w:fldCharType="begin" w:fldLock="1"/>
      </w:r>
      <w:r>
        <w:instrText>ADDIN CSL_CITATION {"citationItems":[{"id":"ITEM-1","itemData":{"author":[{"dropping-particle":"","family":"Morettin","given":"Pedro A.","non-dropping-particle":"","parse-names":false,"suffix":""},{"dropping-particle":"","family":"Toloi","given":"Clelia M.C.","non-dropping-particle":"","parse-names":false,"suffix":""}],"edition":"3","editor":[{"dropping-particle":"","family":"Blucher","given":"","non-dropping-particle":"","parse-names":false,"suffix":""}],"id":"ITEM-1","issued":{"date-parts":[["2018"]]},"number-of-pages":"1","title":"Análise de Séries Temporais","type":"book"},"uris":["http://www.mendeley.com/documents/?uuid=2db121f6-32af-4d28-8b8d-71c81dc8de63"]}],"mendeley":{"formattedCitation":"(MORETTIN; TOLOI, 2018)","plainTextFormattedCitation":"(MORETTIN; TOLOI, 2018)","previouslyFormattedCitation":"(MORETTIN; TOLOI, 2018)"},"properties":{"noteIndex":0},"schema":"https://github.com/citation-style-language/schema/raw/master/csl-citation.json"}</w:instrText>
      </w:r>
      <w:r>
        <w:fldChar w:fldCharType="separate"/>
      </w:r>
      <w:r w:rsidRPr="00FB4A83">
        <w:rPr>
          <w:noProof/>
        </w:rPr>
        <w:t>(MORETTIN; TOLOI, 2018)</w:t>
      </w:r>
      <w:r>
        <w:fldChar w:fldCharType="end"/>
      </w:r>
      <w:r>
        <w:t xml:space="preserve">. Quando se tem um conjunto de dados com estas características, uma miríade de análises se torna possível. </w:t>
      </w:r>
      <w:r>
        <w:fldChar w:fldCharType="begin" w:fldLock="1"/>
      </w:r>
      <w:r>
        <w:instrText>ADDIN CSL_CITATION {"citationItems":[{"id":"ITEM-1","itemData":{"author":[{"dropping-particle":"","family":"Hyndman","given":"Rob J.","non-dropping-particle":"","parse-names":false,"suffix":""},{"dropping-particle":"","family":"Athanasopoulos","given":"George","non-dropping-particle":"","parse-names":false,"suffix":""}],"chapter-number":"6","container-title":"Forecasting: Principles and Practice","edition":"2","editor":[{"dropping-particle":"","family":"OTexts","given":"","non-dropping-particle":"","parse-names":false,"suffix":""}],"id":"ITEM-1","issued":{"date-parts":[["2018"]]},"publisher-place":"Melbourne","title":"Time Series Decomposition","type":"chapter"},"uris":["http://www.mendeley.com/documents/?uuid=67fee58c-be76-411c-bb41-74749349ce15"]}],"mendeley":{"formattedCitation":"(HYNDMAN; ATHANASOPOULOS, 2018b)","manualFormatting":"HYNDMAN e ATHANASOPOULOS (2018)","plainTextFormattedCitation":"(HYNDMAN; ATHANASOPOULOS, 2018b)","previouslyFormattedCitation":"(HYNDMAN; ATHANASOPOULOS, 2018b)"},"properties":{"noteIndex":0},"schema":"https://github.com/citation-style-language/schema/raw/master/csl-citation.json"}</w:instrText>
      </w:r>
      <w:r>
        <w:fldChar w:fldCharType="separate"/>
      </w:r>
      <w:r w:rsidRPr="00434EBA">
        <w:rPr>
          <w:noProof/>
        </w:rPr>
        <w:t>HYNDMAN</w:t>
      </w:r>
      <w:r>
        <w:rPr>
          <w:noProof/>
        </w:rPr>
        <w:t xml:space="preserve"> e</w:t>
      </w:r>
      <w:r w:rsidRPr="00434EBA">
        <w:rPr>
          <w:noProof/>
        </w:rPr>
        <w:t xml:space="preserve"> ATHANASOPOULOS </w:t>
      </w:r>
      <w:r>
        <w:rPr>
          <w:noProof/>
        </w:rPr>
        <w:t>(</w:t>
      </w:r>
      <w:r w:rsidRPr="00434EBA">
        <w:rPr>
          <w:noProof/>
        </w:rPr>
        <w:t>2018)</w:t>
      </w:r>
      <w:r>
        <w:fldChar w:fldCharType="end"/>
      </w:r>
      <w:r>
        <w:t xml:space="preserve"> dividem uma série temporal em 3 componentes: Sazonalidade (S</w:t>
      </w:r>
      <w:r w:rsidRPr="00197377">
        <w:rPr>
          <w:vertAlign w:val="subscript"/>
        </w:rPr>
        <w:t>t</w:t>
      </w:r>
      <w:r>
        <w:t>), Tendência (T</w:t>
      </w:r>
      <w:r>
        <w:rPr>
          <w:vertAlign w:val="subscript"/>
        </w:rPr>
        <w:t>t</w:t>
      </w:r>
      <w:r>
        <w:t>) e Residual (R</w:t>
      </w:r>
      <w:r>
        <w:rPr>
          <w:vertAlign w:val="subscript"/>
        </w:rPr>
        <w:t>t</w:t>
      </w:r>
      <w:r>
        <w:t>). Respectivamente, estas componentes representam os valores da série que apresentam um padrão de repetição em uma frequência fixa ao longo do tempo, um aumento ou redução a longo prazo nos valores e valores de aleatoriedade. Os autores afirmam ainda que uma série temporal pode ser definida de duas formas: Aditivamente (1) ou Multiplicativamente (2). De acordo com eles, o modelo aditivo é apropriado quando as variações sazonais ou da tendência não variam de acordo com o nível da série temporal. Caso contrário, o modelo multiplicativo é mais apropriado.</w:t>
      </w:r>
    </w:p>
    <w:p w14:paraId="5C9F6358" w14:textId="77777777" w:rsidR="00F235DC" w:rsidRPr="00434EBA" w:rsidRDefault="00F235DC" w:rsidP="00F235DC">
      <w:pPr>
        <w:ind w:firstLine="0"/>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69B31D47" w14:textId="77777777" w:rsidR="00F235DC" w:rsidRPr="00434EBA" w:rsidRDefault="00F235DC" w:rsidP="00F235DC">
      <w:pPr>
        <w:ind w:firstLine="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 xml:space="preserve">t </m:t>
              </m:r>
            </m:sub>
          </m:sSub>
          <m:r>
            <w:rPr>
              <w:rFonts w:ascii="Cambria Math" w:hAnsi="Cambria Math"/>
            </w:rPr>
            <m:t xml:space="preserve"> (2)</m:t>
          </m:r>
        </m:oMath>
      </m:oMathPara>
    </w:p>
    <w:p w14:paraId="177725BB" w14:textId="77777777" w:rsidR="00F235DC" w:rsidRDefault="00F235DC" w:rsidP="00F235DC">
      <w:pPr>
        <w:ind w:firstLine="0"/>
        <w:rPr>
          <w:rFonts w:eastAsiaTheme="minorEastAsia" w:cs="Arial"/>
        </w:rPr>
      </w:pPr>
      <w:r>
        <w:rPr>
          <w:rFonts w:cs="Arial"/>
        </w:rPr>
        <w:tab/>
        <w:t xml:space="preserve">Uma ampla variedade de métodos </w:t>
      </w:r>
      <w:r>
        <w:rPr>
          <w:rFonts w:cs="Arial"/>
        </w:rPr>
        <w:fldChar w:fldCharType="begin" w:fldLock="1"/>
      </w:r>
      <w:r>
        <w:rPr>
          <w:rFonts w:cs="Arial"/>
        </w:rPr>
        <w:instrText>ADDIN CSL_CITATION {"citationItems":[{"id":"ITEM-1","itemData":{"URL":"https://machinelearningmastery.com/decompose-time-series-data-trend-seasonality/","accessed":{"date-parts":[["2020","11","21"]]},"author":[{"dropping-particle":"","family":"Brownlee","given":"Jason","non-dropping-particle":"","parse-names":false,"suffix":""}],"container-title":"Machine Learning Mastery","id":"ITEM-1","issued":{"date-parts":[["2017"]]},"title":"How to Decompose Time Series Data into Trend and Seasonality","type":"webpage"},"uris":["http://www.mendeley.com/documents/?uuid=32aa12ae-bb28-48bc-a0c1-20722ea028f7"]},{"id":"ITEM-2","itemData":{"author":[{"dropping-particle":"","family":"Hyndman","given":"Rob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Practice","edition":"2","editor":[{"dropping-particle":"","family":"OText","given":"","non-dropping-particle":"","parse-names":false,"suffix":""}],"id":"ITEM-2","issued":{"date-parts":[["2018"]]},"publisher-place":"Melbourne","title":"ARIMA Models","type":"chapter"},"uris":["http://www.mendeley.com/documents/?uuid=13835cbd-73f2-434d-aebf-ccf50a21b9ee"]},{"id":"ITEM-3","itemData":{"author":[{"dropping-particle":"","family":"Hamilton","given":"James D.","non-dropping-particle":"","parse-names":false,"suffix":""}],"chapter-number":"8","container-title":"Time Series Analysis","edition":"1","editor":[{"dropping-particle":"","family":"Princeton University Press","given":"","non-dropping-particle":"","parse-names":false,"suffix":""}],"id":"ITEM-3","issued":{"date-parts":[["1994"]]},"publisher-place":"Princeton","title":"Linear Regression Models","type":"chapter"},"uris":["http://www.mendeley.com/documents/?uuid=deecb3e3-cd7c-4522-a3de-f70e88b5fea4"]}],"mendeley":{"formattedCitation":"(BROWNLEE, 2017; HAMILTON, 1994; HYNDMAN; ATHANASOPOULOS, 2018a)","plainTextFormattedCitation":"(BROWNLEE, 2017; HAMILTON, 1994; HYNDMAN; ATHANASOPOULOS, 2018a)","previouslyFormattedCitation":"(BROWNLEE, 2017; HAMILTON, 1994; HYNDMAN; ATHANASOPOULOS, 2018a)"},"properties":{"noteIndex":0},"schema":"https://github.com/citation-style-language/schema/raw/master/csl-citation.json"}</w:instrText>
      </w:r>
      <w:r>
        <w:rPr>
          <w:rFonts w:cs="Arial"/>
        </w:rPr>
        <w:fldChar w:fldCharType="separate"/>
      </w:r>
      <w:r w:rsidRPr="00381109">
        <w:rPr>
          <w:rFonts w:cs="Arial"/>
          <w:noProof/>
        </w:rPr>
        <w:t>(BROWNLEE, 2017; HAMILTON, 1994; HYNDMAN; ATHANASOPOULOS, 2018a)</w:t>
      </w:r>
      <w:r>
        <w:rPr>
          <w:rFonts w:cs="Arial"/>
        </w:rPr>
        <w:fldChar w:fldCharType="end"/>
      </w:r>
      <w:r>
        <w:rPr>
          <w:rFonts w:cs="Arial"/>
        </w:rPr>
        <w:t xml:space="preserve"> é hoje disponível para o analista decompor, modelar e analisar as componentes das suas séries temporais. Um modelo amplamente usado para modelar consumo ao longo do tempo é SARIMA </w:t>
      </w:r>
      <w:r>
        <w:rPr>
          <w:rFonts w:cs="Arial"/>
        </w:rPr>
        <w:fldChar w:fldCharType="begin" w:fldLock="1"/>
      </w:r>
      <w:r>
        <w:rPr>
          <w:rFonts w:cs="Arial"/>
        </w:rPr>
        <w:instrText>ADDIN CSL_CITATION {"citationItems":[{"id":"ITEM-1","itemData":{"author":[{"dropping-particle":"","family":"Choi","given":"Tsan-Ming","non-dropping-particle":"","parse-names":false,"suffix":""},{"dropping-particle":"","family":"Yu","given":"Yong","non-dropping-particle":"","parse-names":false,"suffix":""},{"dropping-particle":"","family":"Au","given":"Kin-Fan","non-dropping-particle":"","parse-names":false,"suffix":""}],"container-title":"Decision Support Systems","id":"ITEM-1","issue":"1","issued":{"date-parts":[["2011"]]},"page":"130-140","title":"A hybrid SARIMA wavelet transform method for sales forecasting","type":"article-journal","volume":"51"},"uris":["http://www.mendeley.com/documents/?uuid=b11b4b5e-5782-4d7a-8328-b364d6c128fa"]}],"mendeley":{"formattedCitation":"(CHOI; YU; AU, 2011)","plainTextFormattedCitation":"(CHOI; YU; AU, 2011)","previouslyFormattedCitation":"(CHOI; YU; AU, 2011)"},"properties":{"noteIndex":0},"schema":"https://github.com/citation-style-language/schema/raw/master/csl-citation.json"}</w:instrText>
      </w:r>
      <w:r>
        <w:rPr>
          <w:rFonts w:cs="Arial"/>
        </w:rPr>
        <w:fldChar w:fldCharType="separate"/>
      </w:r>
      <w:r w:rsidRPr="00381109">
        <w:rPr>
          <w:rFonts w:cs="Arial"/>
          <w:noProof/>
        </w:rPr>
        <w:t>(CHOI; YU; AU, 2011)</w:t>
      </w:r>
      <w:r>
        <w:rPr>
          <w:rFonts w:cs="Arial"/>
        </w:rPr>
        <w:fldChar w:fldCharType="end"/>
      </w:r>
      <w:r>
        <w:rPr>
          <w:rFonts w:cs="Arial"/>
        </w:rPr>
        <w:t xml:space="preserve">. Estes modelos são especificados de acordo com (3), onde </w:t>
      </w:r>
      <m:oMath>
        <m:d>
          <m:dPr>
            <m:ctrlPr>
              <w:rPr>
                <w:rFonts w:ascii="Cambria Math" w:hAnsi="Cambria Math" w:cs="Arial"/>
                <w:i/>
              </w:rPr>
            </m:ctrlPr>
          </m:dPr>
          <m:e>
            <m:r>
              <w:rPr>
                <w:rFonts w:ascii="Cambria Math" w:hAnsi="Cambria Math" w:cs="Arial"/>
              </w:rPr>
              <m:t>p,d,q</m:t>
            </m:r>
          </m:e>
        </m:d>
      </m:oMath>
      <w:r>
        <w:rPr>
          <w:rFonts w:eastAsiaTheme="minorEastAsia" w:cs="Arial"/>
        </w:rPr>
        <w:t xml:space="preserve"> são as componentes da série que não </w:t>
      </w:r>
      <w:r>
        <w:rPr>
          <w:rFonts w:eastAsiaTheme="minorEastAsia" w:cs="Arial"/>
        </w:rPr>
        <w:lastRenderedPageBreak/>
        <w:t xml:space="preserve">dependem da sazonalidade e </w:t>
      </w:r>
      <m:oMath>
        <m:r>
          <w:rPr>
            <w:rFonts w:ascii="Cambria Math" w:eastAsiaTheme="minorEastAsia"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oMath>
      <w:r>
        <w:rPr>
          <w:rFonts w:eastAsiaTheme="minorEastAsia" w:cs="Arial"/>
        </w:rPr>
        <w:t xml:space="preserve"> são a parte sazonal do modelo, com frequência m </w:t>
      </w:r>
      <w:r>
        <w:rPr>
          <w:rFonts w:eastAsiaTheme="minorEastAsia" w:cs="Arial"/>
        </w:rPr>
        <w:fldChar w:fldCharType="begin" w:fldLock="1"/>
      </w:r>
      <w:r>
        <w:rPr>
          <w:rFonts w:eastAsiaTheme="minorEastAsia" w:cs="Arial"/>
        </w:rPr>
        <w:instrText>ADDIN CSL_CITATION {"citationItems":[{"id":"ITEM-1","itemData":{"author":[{"dropping-particle":"","family":"Hyndman","given":"Rob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Practice","edition":"2","editor":[{"dropping-particle":"","family":"OText","given":"","non-dropping-particle":"","parse-names":false,"suffix":""}],"id":"ITEM-1","issued":{"date-parts":[["2018"]]},"publisher-place":"Melbourne","title":"ARIMA Models","type":"chapter"},"uris":["http://www.mendeley.com/documents/?uuid=13835cbd-73f2-434d-aebf-ccf50a21b9ee"]},{"id":"ITEM-2","itemData":{"author":[{"dropping-particle":"","family":"Statsmodels","given":"","non-dropping-particle":"","parse-names":false,"suffix":""}],"id":"ITEM-2","issued":{"date-parts":[["2020"]]},"number":"0.13.0.dev0","title":"SARIMAX","type":"article"},"uris":["http://www.mendeley.com/documents/?uuid=397a3be9-74f0-46cb-ab91-c55e34fa07ab"]}],"mendeley":{"formattedCitation":"(HYNDMAN; ATHANASOPOULOS, 2018a; STATSMODELS, 2020)","plainTextFormattedCitation":"(HYNDMAN; ATHANASOPOULOS, 2018a; STATSMODELS, 2020)","previouslyFormattedCitation":"(HYNDMAN; ATHANASOPOULOS, 2018a; STATSMODELS, 2020)"},"properties":{"noteIndex":0},"schema":"https://github.com/citation-style-language/schema/raw/master/csl-citation.json"}</w:instrText>
      </w:r>
      <w:r>
        <w:rPr>
          <w:rFonts w:eastAsiaTheme="minorEastAsia" w:cs="Arial"/>
        </w:rPr>
        <w:fldChar w:fldCharType="separate"/>
      </w:r>
      <w:r w:rsidRPr="00165491">
        <w:rPr>
          <w:rFonts w:eastAsiaTheme="minorEastAsia" w:cs="Arial"/>
          <w:noProof/>
        </w:rPr>
        <w:t>(HYNDMAN; ATHANASOPOULOS, 2018a; STATSMODELS, 2020)</w:t>
      </w:r>
      <w:r>
        <w:rPr>
          <w:rFonts w:eastAsiaTheme="minorEastAsia" w:cs="Arial"/>
        </w:rPr>
        <w:fldChar w:fldCharType="end"/>
      </w:r>
      <w:r>
        <w:rPr>
          <w:rFonts w:eastAsiaTheme="minorEastAsia" w:cs="Arial"/>
        </w:rPr>
        <w:t>.</w:t>
      </w:r>
    </w:p>
    <w:p w14:paraId="50EF30DA" w14:textId="77777777" w:rsidR="00F235DC" w:rsidRDefault="00F235DC" w:rsidP="00F235DC">
      <w:pPr>
        <w:ind w:firstLine="0"/>
        <w:rPr>
          <w:rFonts w:cs="Arial"/>
        </w:rPr>
      </w:pPr>
      <m:oMathPara>
        <m:oMath>
          <m:r>
            <w:rPr>
              <w:rFonts w:ascii="Cambria Math" w:hAnsi="Cambria Math" w:cs="Arial"/>
            </w:rPr>
            <m:t>SARIMA=</m:t>
          </m:r>
          <m:d>
            <m:dPr>
              <m:ctrlPr>
                <w:rPr>
                  <w:rFonts w:ascii="Cambria Math" w:hAnsi="Cambria Math" w:cs="Arial"/>
                  <w:i/>
                </w:rPr>
              </m:ctrlPr>
            </m:dPr>
            <m:e>
              <m:r>
                <w:rPr>
                  <w:rFonts w:ascii="Cambria Math" w:hAnsi="Cambria Math" w:cs="Arial"/>
                </w:rPr>
                <m:t>p,d,q</m:t>
              </m:r>
            </m:e>
          </m:d>
          <m:r>
            <w:rPr>
              <w:rFonts w:ascii="Cambria Math"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r>
            <w:rPr>
              <w:rFonts w:ascii="Cambria Math" w:eastAsiaTheme="minorEastAsia" w:hAnsi="Cambria Math" w:cs="Arial"/>
            </w:rPr>
            <m:t xml:space="preserve"> (3)</m:t>
          </m:r>
        </m:oMath>
      </m:oMathPara>
    </w:p>
    <w:p w14:paraId="5EC02834" w14:textId="4D924A0D" w:rsidR="00861E4D" w:rsidRDefault="00F235DC" w:rsidP="00F235DC">
      <w:pPr>
        <w:ind w:firstLine="0"/>
        <w:rPr>
          <w:rFonts w:cs="Arial"/>
        </w:rPr>
      </w:pPr>
      <w:r>
        <w:rPr>
          <w:rFonts w:cs="Arial"/>
        </w:rPr>
        <w:tab/>
        <w:t xml:space="preserve">O modelo SARIMA é robusto quanto a residuais, o que o torna indicado para a modelagem de dados históricos de buscas </w:t>
      </w:r>
      <w:r w:rsidRPr="00165491">
        <w:rPr>
          <w:rFonts w:cs="Arial"/>
          <w:i/>
          <w:iCs/>
        </w:rPr>
        <w:t>online</w:t>
      </w:r>
      <w:r>
        <w:rPr>
          <w:rFonts w:cs="Arial"/>
        </w:rPr>
        <w:t xml:space="preserve"> </w:t>
      </w:r>
      <w:r>
        <w:rPr>
          <w:rFonts w:cs="Arial"/>
        </w:rPr>
        <w:fldChar w:fldCharType="begin" w:fldLock="1"/>
      </w:r>
      <w:r>
        <w:rPr>
          <w:rFonts w:cs="Arial"/>
        </w:rPr>
        <w:instrText>ADDIN CSL_CITATION {"citationItems":[{"id":"ITEM-1","itemData":{"URL":"https://medium.com/analytics-vidhya/sarima-forecasting-seasonal-data-with-python-and-r-2e7472dfad83#:~:text=Part 1%3A SARIMA,certain degree of forecasting power.&amp;text=p stands for the number,used to forecast future values.","accessed":{"date-parts":[["2020","11","21"]]},"author":[{"dropping-particle":"","family":"Grogan","given":"Michael","non-dropping-particle":"","parse-names":false,"suffix":""}],"container-title":"Medium.com","id":"ITEM-1","issued":{"date-parts":[["2019"]]},"title":"SARIMA vs Prophet: Forecasting Seasonal Weather Data","type":"webpage"},"uris":["http://www.mendeley.com/documents/?uuid=6dfd20b9-6d9a-422e-b3b6-7675599bc373"]}],"mendeley":{"formattedCitation":"(GROGAN, 2019)","plainTextFormattedCitation":"(GROGAN, 2019)","previouslyFormattedCitation":"(GROGAN, 2019)"},"properties":{"noteIndex":0},"schema":"https://github.com/citation-style-language/schema/raw/master/csl-citation.json"}</w:instrText>
      </w:r>
      <w:r>
        <w:rPr>
          <w:rFonts w:cs="Arial"/>
        </w:rPr>
        <w:fldChar w:fldCharType="separate"/>
      </w:r>
      <w:r w:rsidRPr="00165491">
        <w:rPr>
          <w:rFonts w:cs="Arial"/>
          <w:noProof/>
        </w:rPr>
        <w:t>(GROGAN, 2019)</w:t>
      </w:r>
      <w:r>
        <w:rPr>
          <w:rFonts w:cs="Arial"/>
        </w:rPr>
        <w:fldChar w:fldCharType="end"/>
      </w:r>
      <w:r>
        <w:rPr>
          <w:rFonts w:cs="Arial"/>
        </w:rPr>
        <w:t>.</w:t>
      </w:r>
    </w:p>
    <w:p w14:paraId="002FAD38" w14:textId="77777777" w:rsidR="00F235DC" w:rsidRPr="00165491" w:rsidRDefault="00F235DC" w:rsidP="00F235DC">
      <w:pPr>
        <w:ind w:firstLine="0"/>
        <w:rPr>
          <w:rFonts w:cs="Arial"/>
        </w:rPr>
      </w:pPr>
    </w:p>
    <w:p w14:paraId="69E9A53E" w14:textId="2C809E7C" w:rsidR="00C12E06" w:rsidRDefault="008A613F" w:rsidP="00B415E6">
      <w:pPr>
        <w:pStyle w:val="Heading1"/>
        <w:numPr>
          <w:ilvl w:val="0"/>
          <w:numId w:val="5"/>
        </w:numPr>
      </w:pPr>
      <w:bookmarkStart w:id="16" w:name="_Toc57013164"/>
      <w:commentRangeStart w:id="17"/>
      <w:r w:rsidRPr="008A613F">
        <w:t>METODOLOGIA</w:t>
      </w:r>
      <w:commentRangeEnd w:id="17"/>
      <w:r w:rsidR="00D92167">
        <w:rPr>
          <w:rStyle w:val="CommentReference"/>
          <w:rFonts w:eastAsiaTheme="minorHAnsi" w:cstheme="minorBidi"/>
          <w:b w:val="0"/>
        </w:rPr>
        <w:commentReference w:id="17"/>
      </w:r>
      <w:bookmarkEnd w:id="16"/>
    </w:p>
    <w:p w14:paraId="103CAA2A" w14:textId="77777777" w:rsidR="008A613F" w:rsidRPr="008A613F" w:rsidRDefault="008A613F" w:rsidP="00345EF9">
      <w:pPr>
        <w:ind w:firstLine="0"/>
        <w:rPr>
          <w:rFonts w:cs="Arial"/>
          <w:b/>
          <w:bCs/>
        </w:rPr>
      </w:pPr>
    </w:p>
    <w:p w14:paraId="00E144A6" w14:textId="42472C2E" w:rsidR="00A040C4" w:rsidRDefault="000A3ADB" w:rsidP="00AE091A">
      <w:r>
        <w:t xml:space="preserve">Primeiramente </w:t>
      </w:r>
      <w:r w:rsidR="00E22358">
        <w:t>foram</w:t>
      </w:r>
      <w:r>
        <w:t xml:space="preserve"> analisados dados secundários,</w:t>
      </w:r>
      <w:r w:rsidRPr="000A3ADB">
        <w:t xml:space="preserve"> </w:t>
      </w:r>
      <w:r w:rsidR="00A040C4">
        <w:t xml:space="preserve">oriundos da ferramenta de </w:t>
      </w:r>
      <w:r w:rsidR="00A040C4">
        <w:rPr>
          <w:i/>
          <w:iCs/>
        </w:rPr>
        <w:t>Site Explorer</w:t>
      </w:r>
      <w:r w:rsidR="00A040C4">
        <w:t xml:space="preserve"> do serviço de Otimização de Sistema de Buscas </w:t>
      </w:r>
      <w:r w:rsidR="00A040C4" w:rsidRPr="00A040C4">
        <w:rPr>
          <w:i/>
          <w:iCs/>
        </w:rPr>
        <w:t>Ahrefs</w:t>
      </w:r>
      <w:r w:rsidR="00B16019">
        <w:t xml:space="preserve"> </w:t>
      </w:r>
      <w:r w:rsidR="00B16019">
        <w:fldChar w:fldCharType="begin" w:fldLock="1"/>
      </w:r>
      <w:r w:rsidR="00E80848">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2020b)"},"properties":{"noteIndex":0},"schema":"https://github.com/citation-style-language/schema/raw/master/csl-citation.json"}</w:instrText>
      </w:r>
      <w:r w:rsidR="00B16019">
        <w:fldChar w:fldCharType="separate"/>
      </w:r>
      <w:r w:rsidR="001208FC" w:rsidRPr="001208FC">
        <w:rPr>
          <w:noProof/>
        </w:rPr>
        <w:t>(AHREFS, 2020b)</w:t>
      </w:r>
      <w:r w:rsidR="00B16019">
        <w:fldChar w:fldCharType="end"/>
      </w:r>
      <w:r w:rsidR="00B16019">
        <w:t xml:space="preserve">. A ferramenta monitora as palavras-chave mais utilizadas em pesquisas através da </w:t>
      </w:r>
      <w:r w:rsidR="00B16019">
        <w:rPr>
          <w:i/>
          <w:iCs/>
        </w:rPr>
        <w:t>Internet</w:t>
      </w:r>
      <w:r w:rsidR="00B16019">
        <w:t>, de forma a descobrir, para cada site, qual o tráfego orgânico</w:t>
      </w:r>
      <w:r w:rsidR="008A613F">
        <w:t xml:space="preserve"> gerado. Desta forma, </w:t>
      </w:r>
      <w:r w:rsidR="00E22358">
        <w:t>foi</w:t>
      </w:r>
      <w:r w:rsidR="008A613F">
        <w:t xml:space="preserve"> possível observar as tendências de pesquisas e, portanto, de consumo dos maiores sites de </w:t>
      </w:r>
      <w:r w:rsidR="008A613F">
        <w:rPr>
          <w:i/>
          <w:iCs/>
        </w:rPr>
        <w:t>streaming</w:t>
      </w:r>
      <w:r w:rsidR="008A613F">
        <w:t xml:space="preserve"> e de pirataria de filmes e séries</w:t>
      </w:r>
      <w:r w:rsidR="00B1735B">
        <w:t>.</w:t>
      </w:r>
    </w:p>
    <w:p w14:paraId="0CBFFAA4" w14:textId="5DA1BF70" w:rsidR="00960FBA" w:rsidRDefault="00E22358" w:rsidP="00AE091A">
      <w:r>
        <w:t>A seleção dos sites inclusos na amostra foi feita da seguinte forma:</w:t>
      </w:r>
      <w:r w:rsidR="00960FBA">
        <w:t xml:space="preserve"> </w:t>
      </w:r>
      <w:r>
        <w:t>através da ferramenta escolhida, encontrei</w:t>
      </w:r>
      <w:r w:rsidR="00960FBA">
        <w:t xml:space="preserve"> os maiores resultados considerando a média de tráfego orgânico dos 12 meses anteriores à coleta com as palavras-chave “assistir filme online” e “assistir série online”. A partir destes resultados, </w:t>
      </w:r>
      <w:r>
        <w:t xml:space="preserve">fiz </w:t>
      </w:r>
      <w:r w:rsidR="00960FBA">
        <w:t>uma curadoria</w:t>
      </w:r>
      <w:r w:rsidR="00B1735B">
        <w:t xml:space="preserve"> manual</w:t>
      </w:r>
      <w:r w:rsidR="00960FBA">
        <w:t xml:space="preserve"> para encontrar os que de fato </w:t>
      </w:r>
      <w:r w:rsidR="00B46382">
        <w:t>são</w:t>
      </w:r>
      <w:r w:rsidR="00960FBA">
        <w:t xml:space="preserve"> sites de disponibilização de conteúdos piratas</w:t>
      </w:r>
      <w:r w:rsidR="00B1735B">
        <w:t xml:space="preserve">. Para isso, abri todos os </w:t>
      </w:r>
      <w:r w:rsidR="00B46382">
        <w:t>sites suspeitos um a um e observei a natureza de seus conteúdos. Depois,</w:t>
      </w:r>
      <w:r w:rsidR="00960FBA">
        <w:t xml:space="preserve"> selecion</w:t>
      </w:r>
      <w:r>
        <w:t>ei</w:t>
      </w:r>
      <w:r w:rsidR="00960FBA">
        <w:t xml:space="preserve"> os 100 maiores resultados deste grupo, considerando o tráfego apenas originário do Brasil.</w:t>
      </w:r>
      <w:r w:rsidR="00B46382">
        <w:t xml:space="preserve"> O número de sites foi escolhido considerando o limite de resultados apresentado pela ferramenta escolhida.</w:t>
      </w:r>
    </w:p>
    <w:p w14:paraId="74873F5B" w14:textId="4B9D5262" w:rsidR="001208FC" w:rsidRDefault="008A613F" w:rsidP="00AE091A">
      <w:r>
        <w:t>Uma limitação desta metodologia está no fato de não ser mensurado</w:t>
      </w:r>
      <w:r w:rsidR="009014F2">
        <w:t xml:space="preserve"> tráfego oriundo de outras fontes. Por exemplo, um serviço que recebe a maior parte do seu tráfego de links distr</w:t>
      </w:r>
      <w:r w:rsidR="00B46382">
        <w:t>i</w:t>
      </w:r>
      <w:r w:rsidR="009014F2">
        <w:t>buídos diretamente em redes sociais, conversas e grupos terá seu resultado subestimado quando comparado com seu real volume de acessos.</w:t>
      </w:r>
      <w:r w:rsidR="001208FC">
        <w:t xml:space="preserve"> De acordo com a própria</w:t>
      </w:r>
      <w:r w:rsidR="00B46382">
        <w:t xml:space="preserve"> </w:t>
      </w:r>
      <w:r w:rsidR="00B46382">
        <w:fldChar w:fldCharType="begin" w:fldLock="1"/>
      </w:r>
      <w:r w:rsidR="00E80848">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","plainTextFormattedCitation":"(AHREFS, 2020a)","previouslyFormattedCitation":"(AHREFS, 2020a)"},"properties":{"noteIndex":0},"schema":"https://github.com/citation-style-language/schema/raw/master/csl-citation.json"}</w:instrText>
      </w:r>
      <w:r w:rsidR="00B46382">
        <w:fldChar w:fldCharType="separate"/>
      </w:r>
      <w:r w:rsidR="00B46382" w:rsidRPr="001208FC">
        <w:rPr>
          <w:noProof/>
        </w:rPr>
        <w:t xml:space="preserve">AHREFS </w:t>
      </w:r>
      <w:r w:rsidR="00B46382">
        <w:rPr>
          <w:noProof/>
        </w:rPr>
        <w:t>(</w:t>
      </w:r>
      <w:r w:rsidR="00B46382" w:rsidRPr="001208FC">
        <w:rPr>
          <w:noProof/>
        </w:rPr>
        <w:t>2020</w:t>
      </w:r>
      <w:r w:rsidR="00B46382">
        <w:rPr>
          <w:noProof/>
        </w:rPr>
        <w:t xml:space="preserve">ª, tradução </w:t>
      </w:r>
      <w:r w:rsidR="00B46382">
        <w:fldChar w:fldCharType="end"/>
      </w:r>
      <w:r w:rsidR="00B46382">
        <w:t>minha)</w:t>
      </w:r>
      <w:r w:rsidR="001208FC">
        <w:t xml:space="preserve">, em seu blog, a ferramenta deles “subestima o número de </w:t>
      </w:r>
      <w:r w:rsidR="001208FC" w:rsidRPr="005D5D34">
        <w:rPr>
          <w:b/>
          <w:bCs/>
        </w:rPr>
        <w:t>usuários únicos orgânicos</w:t>
      </w:r>
      <w:r w:rsidR="001208FC">
        <w:t xml:space="preserve"> para 74,14% dos sites”</w:t>
      </w:r>
      <w:r w:rsidR="005D5D34">
        <w:rPr>
          <w:rStyle w:val="FootnoteReference"/>
        </w:rPr>
        <w:footnoteReference w:id="2"/>
      </w:r>
      <w:r w:rsidR="005D5D34">
        <w:t xml:space="preserve"> (ênfase original)</w:t>
      </w:r>
      <w:r w:rsidR="001208FC">
        <w:t>.</w:t>
      </w:r>
    </w:p>
    <w:p w14:paraId="35ABE736" w14:textId="36266A14" w:rsidR="000A3ADB" w:rsidRDefault="001208FC" w:rsidP="00AE091A">
      <w:r>
        <w:t xml:space="preserve">Com esta análise é esperado encontrar o grau de concentração do mercado de pirataria em </w:t>
      </w:r>
      <w:r>
        <w:rPr>
          <w:i/>
          <w:iCs/>
        </w:rPr>
        <w:t>streaming</w:t>
      </w:r>
      <w:r>
        <w:t xml:space="preserve"> no Brasil, </w:t>
      </w:r>
      <w:r w:rsidR="00F6467A">
        <w:t xml:space="preserve">comparado com a concentração do mercado de </w:t>
      </w:r>
      <w:r w:rsidR="00F6467A">
        <w:rPr>
          <w:i/>
          <w:iCs/>
        </w:rPr>
        <w:t>streamings</w:t>
      </w:r>
      <w:r w:rsidR="00F6467A">
        <w:t xml:space="preserve"> legítimos</w:t>
      </w:r>
      <w:r w:rsidR="00411AC9">
        <w:t xml:space="preserve"> através do índice de Herfindahl-Hirschmann</w:t>
      </w:r>
      <w:r w:rsidR="00F6467A">
        <w:t xml:space="preserve">. Além disso, é esperado observar o </w:t>
      </w:r>
      <w:r w:rsidR="00F6467A">
        <w:lastRenderedPageBreak/>
        <w:t xml:space="preserve">comportamento ao longo do tempo para ambos, podendo-se portanto </w:t>
      </w:r>
      <w:r w:rsidR="00AE091A">
        <w:t>modelar através de análise de séries temporais</w:t>
      </w:r>
      <w:r w:rsidR="00345EF9">
        <w:t xml:space="preserve">, na linguagem de programação </w:t>
      </w:r>
      <w:r w:rsidR="00345EF9">
        <w:rPr>
          <w:i/>
          <w:iCs/>
        </w:rPr>
        <w:t>Python</w:t>
      </w:r>
      <w:r w:rsidR="00345EF9">
        <w:t xml:space="preserve"> versão 3.8,</w:t>
      </w:r>
      <w:r w:rsidR="00F6467A">
        <w:t xml:space="preserve"> as tendências </w:t>
      </w:r>
      <w:r w:rsidR="00AE091A">
        <w:t>destes mercados</w:t>
      </w:r>
      <w:r w:rsidR="00F6467A">
        <w:t>.</w:t>
      </w:r>
    </w:p>
    <w:p w14:paraId="52149264" w14:textId="6128EA63" w:rsidR="003F4A54" w:rsidRPr="00B52259" w:rsidRDefault="003F4A54" w:rsidP="003F4A54">
      <w:pPr>
        <w:ind w:firstLine="708"/>
      </w:pPr>
      <w:r>
        <w:t>Para melhor compreender a série histórica, a série foi decomposta em suas componentes de Tendência, Sazonalidade e Residuais.</w:t>
      </w:r>
      <w:r w:rsidRPr="003F4A54">
        <w:t xml:space="preserve"> </w:t>
      </w:r>
      <w:r>
        <w:t xml:space="preserve">Esta decomposição foi feita utilizando a função </w:t>
      </w:r>
      <w:r>
        <w:rPr>
          <w:i/>
          <w:iCs/>
        </w:rPr>
        <w:t>seasonal_decompose</w:t>
      </w:r>
      <w:r>
        <w:t xml:space="preserve"> do pacote </w:t>
      </w:r>
      <w:r>
        <w:rPr>
          <w:i/>
          <w:iCs/>
        </w:rPr>
        <w:t>statsmodel</w:t>
      </w:r>
      <w:r>
        <w:t>. Ela utiliza um modelo de decomposição baseado em médias móveis para encontrar as diferentes componentes das séries temporais fornecidas de acordo com um modelo aditivo.</w:t>
      </w:r>
    </w:p>
    <w:p w14:paraId="465F1994" w14:textId="3C66DF01" w:rsidR="000E1AA9" w:rsidRDefault="000A3ADB" w:rsidP="00AE091A">
      <w:r>
        <w:t xml:space="preserve">Além disso, </w:t>
      </w:r>
      <w:r w:rsidR="00FB14D7">
        <w:t>colet</w:t>
      </w:r>
      <w:r w:rsidR="00E22358">
        <w:t>ei</w:t>
      </w:r>
      <w:r w:rsidR="00FB14D7">
        <w:t xml:space="preserve"> dados primários</w:t>
      </w:r>
      <w:r w:rsidR="00B46382">
        <w:t>,</w:t>
      </w:r>
      <w:r w:rsidR="00FB14D7">
        <w:t xml:space="preserve"> a partir de um</w:t>
      </w:r>
      <w:r w:rsidR="003C1F66">
        <w:t xml:space="preserve"> questionário </w:t>
      </w:r>
      <w:r w:rsidR="003C1F66">
        <w:rPr>
          <w:i/>
          <w:iCs/>
        </w:rPr>
        <w:t>online</w:t>
      </w:r>
      <w:r w:rsidR="003C1F66">
        <w:rPr>
          <w:rStyle w:val="CommentReference"/>
        </w:rPr>
        <w:t xml:space="preserve"> </w:t>
      </w:r>
      <w:r w:rsidR="00FB14D7">
        <w:t>distribu</w:t>
      </w:r>
      <w:r w:rsidR="00E22358">
        <w:t>id</w:t>
      </w:r>
      <w:r w:rsidR="00FB14D7">
        <w:t>o em redes sociais</w:t>
      </w:r>
      <w:r w:rsidR="00B52259">
        <w:t xml:space="preserve">, de forma a ser acessível em todas as macrorregiões brasileiras. </w:t>
      </w:r>
      <w:r w:rsidR="00E22358">
        <w:t>Foram</w:t>
      </w:r>
      <w:r w:rsidR="00B52259">
        <w:t xml:space="preserve"> coletados, de maneira inteiramente anônima, o perfil demográfico dos respondentes</w:t>
      </w:r>
      <w:r w:rsidR="00C03D00">
        <w:t xml:space="preserve"> (questões 1 a 7)</w:t>
      </w:r>
      <w:r w:rsidR="00B52259">
        <w:t>,</w:t>
      </w:r>
      <w:r w:rsidR="00C03D00">
        <w:t xml:space="preserve"> seus padrões de busca e acesso a conteúdos via </w:t>
      </w:r>
      <w:r w:rsidR="00C03D00">
        <w:rPr>
          <w:i/>
          <w:iCs/>
        </w:rPr>
        <w:t>streaming</w:t>
      </w:r>
      <w:r w:rsidR="00C03D00">
        <w:t xml:space="preserve"> (questões 8 a 17) e a intensidade média deste consumo, tanto em termos de frequência de consumo como na intensidade, em horas, do mesmo (questões 18 a 21), diferenciando a intensidade de consumo legítimo e consumo pirata.</w:t>
      </w:r>
    </w:p>
    <w:p w14:paraId="5DC7A6C6" w14:textId="55D78FBF" w:rsidR="00B46382" w:rsidRDefault="000E1AA9" w:rsidP="00AE091A">
      <w:r>
        <w:t xml:space="preserve">Para </w:t>
      </w:r>
      <w:r w:rsidR="00E22358">
        <w:t>garantir a qualidade dos dados</w:t>
      </w:r>
      <w:r w:rsidR="00B46382">
        <w:t xml:space="preserve"> e diminuir possíveis vieses amostrais</w:t>
      </w:r>
      <w:r w:rsidR="003C1F66">
        <w:t>, colet</w:t>
      </w:r>
      <w:r w:rsidR="00E22358">
        <w:t>ei</w:t>
      </w:r>
      <w:r w:rsidR="003C1F66">
        <w:t xml:space="preserve"> duas amostras distintas</w:t>
      </w:r>
      <w:r w:rsidR="008A613F">
        <w:t xml:space="preserve">, de </w:t>
      </w:r>
      <w:r w:rsidR="00B46382">
        <w:t>pelo menos 150</w:t>
      </w:r>
      <w:r w:rsidR="008A613F">
        <w:t xml:space="preserve"> respondentes cada</w:t>
      </w:r>
      <w:r w:rsidR="003C1F66">
        <w:t>, de forma a poder inferir sobre os comportamentos apresentados</w:t>
      </w:r>
      <w:r w:rsidR="00E22358">
        <w:t>. Os perfis buscados foram:</w:t>
      </w:r>
    </w:p>
    <w:p w14:paraId="2C4D478F" w14:textId="77777777" w:rsidR="00B46382" w:rsidRDefault="003C1F66" w:rsidP="00B46382">
      <w:pPr>
        <w:pStyle w:val="ListParagraph"/>
        <w:numPr>
          <w:ilvl w:val="0"/>
          <w:numId w:val="7"/>
        </w:numPr>
      </w:pPr>
      <w:r>
        <w:t xml:space="preserve">perfil de </w:t>
      </w:r>
      <w:r w:rsidRPr="00B46382">
        <w:rPr>
          <w:i/>
          <w:iCs/>
        </w:rPr>
        <w:t>heavy-users</w:t>
      </w:r>
      <w:r w:rsidR="005B5F97">
        <w:t xml:space="preserve"> (</w:t>
      </w:r>
      <w:r w:rsidR="00DD0E16">
        <w:t xml:space="preserve">amostra A, </w:t>
      </w:r>
      <w:r w:rsidR="005B5F97">
        <w:t xml:space="preserve">obtida através de grupos de </w:t>
      </w:r>
      <w:r w:rsidR="005B5F97" w:rsidRPr="00B46382">
        <w:rPr>
          <w:i/>
          <w:iCs/>
        </w:rPr>
        <w:t>Whatsapp</w:t>
      </w:r>
      <w:r w:rsidR="005B5F97">
        <w:t xml:space="preserve"> para discussão de séries e os grupos no </w:t>
      </w:r>
      <w:r w:rsidR="005B5F97" w:rsidRPr="00B46382">
        <w:rPr>
          <w:i/>
          <w:iCs/>
        </w:rPr>
        <w:t>Facebook</w:t>
      </w:r>
      <w:r w:rsidR="005B5F97">
        <w:t xml:space="preserve"> My Memes Academia, Kimetsu No Yaiba [Brasil] e VICIADOS EM SÉRIES)</w:t>
      </w:r>
      <w:r w:rsidR="00B46382">
        <w:t>;</w:t>
      </w:r>
    </w:p>
    <w:p w14:paraId="7308C293" w14:textId="77777777" w:rsidR="00B46382" w:rsidRDefault="003C1F66" w:rsidP="00B46382">
      <w:pPr>
        <w:pStyle w:val="ListParagraph"/>
        <w:numPr>
          <w:ilvl w:val="0"/>
          <w:numId w:val="7"/>
        </w:numPr>
      </w:pPr>
      <w:commentRangeStart w:id="18"/>
      <w:r>
        <w:t xml:space="preserve">perfil de usuários mais velhos e de uso menos intenso dos produtos de </w:t>
      </w:r>
      <w:r w:rsidRPr="00B46382">
        <w:rPr>
          <w:i/>
          <w:iCs/>
        </w:rPr>
        <w:t>streaming</w:t>
      </w:r>
      <w:commentRangeEnd w:id="18"/>
      <w:r w:rsidR="00ED3CDC">
        <w:rPr>
          <w:rStyle w:val="CommentReference"/>
        </w:rPr>
        <w:commentReference w:id="18"/>
      </w:r>
      <w:r w:rsidR="005B5F97">
        <w:t xml:space="preserve"> (</w:t>
      </w:r>
      <w:r w:rsidR="00DD0E16">
        <w:t xml:space="preserve">amostra B, </w:t>
      </w:r>
      <w:r w:rsidR="005B5F97">
        <w:t xml:space="preserve">obtidos através de grupos de </w:t>
      </w:r>
      <w:r w:rsidR="005B5F97" w:rsidRPr="00B46382">
        <w:rPr>
          <w:i/>
          <w:iCs/>
        </w:rPr>
        <w:t>Whatsapp</w:t>
      </w:r>
      <w:r w:rsidR="005B5F97">
        <w:t xml:space="preserve"> de propósitos diversos</w:t>
      </w:r>
      <w:r w:rsidR="00DD0E16">
        <w:t xml:space="preserve"> não relacionados</w:t>
      </w:r>
      <w:r w:rsidR="00E6404C">
        <w:t xml:space="preserve"> diretamente</w:t>
      </w:r>
      <w:r w:rsidR="00DD0E16">
        <w:t xml:space="preserve"> a filmes e séries</w:t>
      </w:r>
      <w:r w:rsidR="005B5F97">
        <w:t>)</w:t>
      </w:r>
      <w:r w:rsidR="00B46382">
        <w:t>.</w:t>
      </w:r>
    </w:p>
    <w:p w14:paraId="7F1E139C" w14:textId="1A9AC87F" w:rsidR="00E363CB" w:rsidRDefault="00B46382" w:rsidP="00B46382">
      <w:r>
        <w:t>Dividi desta forma</w:t>
      </w:r>
      <w:r w:rsidR="003C1F66">
        <w:t xml:space="preserve"> a fim de observar se os comportamentos frente ao consumo de pirataria se diferem entre estes dois perfis. A diferenciação das duas amostras </w:t>
      </w:r>
      <w:r w:rsidR="00E6404C">
        <w:t>foi feita</w:t>
      </w:r>
      <w:r w:rsidR="003C1F66">
        <w:t xml:space="preserve"> pelos meios em que forem divulgados (em quais grupos dentro das diferentes redes sociais o questionário será enviado) e, em termos de dados, através de uma pergunta demográfica adicional no questionário d</w:t>
      </w:r>
      <w:r w:rsidR="00BD6F63">
        <w:t>a segunda amostra</w:t>
      </w:r>
      <w:r w:rsidR="003C1F66">
        <w:t>.</w:t>
      </w:r>
    </w:p>
    <w:p w14:paraId="6DE0AD7A" w14:textId="666DD884" w:rsidR="0008706B" w:rsidRPr="00BF654B" w:rsidRDefault="0008706B" w:rsidP="00AE091A">
      <w:commentRangeStart w:id="19"/>
      <w:commentRangeStart w:id="20"/>
      <w:r>
        <w:t>Com es</w:t>
      </w:r>
      <w:r w:rsidR="00B46382">
        <w:t>s</w:t>
      </w:r>
      <w:r>
        <w:t xml:space="preserve">es dados, </w:t>
      </w:r>
      <w:r w:rsidR="00E6404C">
        <w:t>fiz</w:t>
      </w:r>
      <w:r>
        <w:t xml:space="preserve"> uma breve análise descritiva, através de distribuições de frequência das respostas, e uma análise estatística para validar se os resultados obtidos são capazes de inferir representativamente se o brasileiro ativamente busca conteúdos piratas, ou se apenas o consome quando disponível</w:t>
      </w:r>
      <w:r w:rsidR="00E6404C">
        <w:t>, e quais grupos são mais propensos a esse consumo.</w:t>
      </w:r>
      <w:commentRangeEnd w:id="19"/>
      <w:r w:rsidR="00C268E0">
        <w:rPr>
          <w:rStyle w:val="CommentReference"/>
        </w:rPr>
        <w:commentReference w:id="19"/>
      </w:r>
      <w:commentRangeEnd w:id="20"/>
      <w:r w:rsidR="007C19AE">
        <w:rPr>
          <w:rStyle w:val="CommentReference"/>
        </w:rPr>
        <w:commentReference w:id="20"/>
      </w:r>
      <w:r w:rsidR="00BF654B">
        <w:t xml:space="preserve"> Para esta inferência, calculei a média das questões associadas a comportamentos de pirataria para cada respondente. A partir disso, realizei um teste t-Student tanto na média, para inferir se, na média, </w:t>
      </w:r>
      <w:r w:rsidR="00B83778">
        <w:lastRenderedPageBreak/>
        <w:t>o brasileiro</w:t>
      </w:r>
      <w:r w:rsidR="00BF654B">
        <w:t xml:space="preserve"> concordam com as proposições, como individualmente por questão, para inferir se algum comportamento específico tem concordância. Usei como grau de confiança </w:t>
      </w:r>
      <w:r w:rsidR="00BF654B">
        <w:rPr>
          <w:rFonts w:cs="Arial"/>
          <w:i/>
          <w:iCs/>
        </w:rPr>
        <w:t>α</w:t>
      </w:r>
      <w:r w:rsidR="00BF654B">
        <w:rPr>
          <w:i/>
          <w:iCs/>
        </w:rPr>
        <w:t>=0,05</w:t>
      </w:r>
      <w:r w:rsidR="00B83778">
        <w:t xml:space="preserve"> nesta análise</w:t>
      </w:r>
      <w:r w:rsidR="00BF654B">
        <w:t>.</w:t>
      </w:r>
      <w:r w:rsidR="00EC2DA8">
        <w:t xml:space="preserve"> Para melhor compreensão das amostras obtidas, repeti os mesmos testes isoladamente com as amostras A e B, de forma a inferir comportamentos específicos às suas demografias.</w:t>
      </w:r>
    </w:p>
    <w:p w14:paraId="469E7E08" w14:textId="77777777" w:rsidR="00345EF9" w:rsidRPr="00B72F08" w:rsidRDefault="00345EF9" w:rsidP="00345EF9">
      <w:pPr>
        <w:ind w:firstLine="0"/>
        <w:rPr>
          <w:rFonts w:cs="Arial"/>
        </w:rPr>
      </w:pPr>
    </w:p>
    <w:p w14:paraId="08E45419" w14:textId="7F007CFA" w:rsidR="00AE091A" w:rsidRDefault="003C1F66" w:rsidP="00AE091A">
      <w:pPr>
        <w:pStyle w:val="Heading1"/>
        <w:numPr>
          <w:ilvl w:val="0"/>
          <w:numId w:val="5"/>
        </w:numPr>
      </w:pPr>
      <w:bookmarkStart w:id="21" w:name="_Toc57013165"/>
      <w:r>
        <w:t>APRESENTAÇÃO E DISCUSSÃO DOS RESULTADOS</w:t>
      </w:r>
      <w:bookmarkEnd w:id="21"/>
    </w:p>
    <w:p w14:paraId="50C774DC" w14:textId="77777777" w:rsidR="0008706B" w:rsidRPr="0008706B" w:rsidRDefault="0008706B" w:rsidP="0008706B">
      <w:pPr>
        <w:ind w:firstLine="0"/>
      </w:pPr>
    </w:p>
    <w:p w14:paraId="3B288BAB" w14:textId="2419B292" w:rsidR="003C1F66" w:rsidRPr="00AE091A" w:rsidRDefault="00B415E6" w:rsidP="0047277E">
      <w:pPr>
        <w:ind w:firstLine="708"/>
        <w:rPr>
          <w:rFonts w:cstheme="majorBidi"/>
        </w:rPr>
      </w:pPr>
      <w:r w:rsidRPr="00AE091A">
        <w:t xml:space="preserve">Os resultados obtidos serão discutidos em duas seções: a </w:t>
      </w:r>
      <w:commentRangeStart w:id="22"/>
      <w:r w:rsidRPr="00AE091A">
        <w:t>análise quantitativa do volume de tráfego orgânico</w:t>
      </w:r>
      <w:r w:rsidR="00C03D00" w:rsidRPr="00AE091A">
        <w:t xml:space="preserve"> e a análise das respostas do questionário elaborado</w:t>
      </w:r>
      <w:commentRangeEnd w:id="22"/>
      <w:r w:rsidR="007C19AE">
        <w:rPr>
          <w:rStyle w:val="CommentReference"/>
        </w:rPr>
        <w:commentReference w:id="22"/>
      </w:r>
      <w:r w:rsidR="00C03D00" w:rsidRPr="00AE091A">
        <w:t>.</w:t>
      </w:r>
    </w:p>
    <w:p w14:paraId="5B747666" w14:textId="3B1DE5A8" w:rsidR="00AE091A" w:rsidRDefault="00AE091A" w:rsidP="00AE091A">
      <w:pPr>
        <w:rPr>
          <w:rFonts w:cs="Arial"/>
        </w:rPr>
      </w:pPr>
    </w:p>
    <w:p w14:paraId="05003002" w14:textId="670E6441" w:rsidR="00AE091A" w:rsidRDefault="00AE091A" w:rsidP="00345EF9">
      <w:pPr>
        <w:pStyle w:val="Heading2"/>
        <w:ind w:firstLine="0"/>
      </w:pPr>
      <w:bookmarkStart w:id="23" w:name="_Toc57013166"/>
      <w:r>
        <w:t>4.1 Análise quantitativa</w:t>
      </w:r>
      <w:ins w:id="24" w:author="ANDRÉ LUIZ SILVA SAMARTINI" w:date="2020-11-22T23:22:00Z">
        <w:r w:rsidR="007C19AE">
          <w:t xml:space="preserve"> – Dados secundários</w:t>
        </w:r>
      </w:ins>
      <w:bookmarkEnd w:id="23"/>
    </w:p>
    <w:p w14:paraId="3F543F3E" w14:textId="0BD1AEB3" w:rsidR="00AE091A" w:rsidRDefault="00AE091A" w:rsidP="00AE091A"/>
    <w:p w14:paraId="0627C25A" w14:textId="57507B43" w:rsidR="00AE091A" w:rsidRDefault="00345EF9" w:rsidP="0047277E">
      <w:pPr>
        <w:ind w:firstLine="708"/>
      </w:pPr>
      <w:r>
        <w:t>Em primeiro lugar, para a análise dos dados, trago uma análise inicial das séries temporais obtidas. Na Figura 2, observamos o t</w:t>
      </w:r>
      <w:r w:rsidR="00AA5B77">
        <w:t xml:space="preserve">ráfego orgânico total observado de 2017 até o final de Outubro de 2020 para o grupo de </w:t>
      </w:r>
      <w:r w:rsidR="00AA5B77">
        <w:rPr>
          <w:i/>
          <w:iCs/>
        </w:rPr>
        <w:t>streamings</w:t>
      </w:r>
      <w:r w:rsidR="00AA5B77">
        <w:t xml:space="preserve"> legítimos e de sites piratas coletados.</w:t>
      </w:r>
    </w:p>
    <w:p w14:paraId="4595938E" w14:textId="77777777" w:rsidR="005D5D34" w:rsidRDefault="005D5D34" w:rsidP="0047277E">
      <w:pPr>
        <w:ind w:firstLine="708"/>
      </w:pPr>
    </w:p>
    <w:p w14:paraId="6FBAF790" w14:textId="00D552FA" w:rsidR="00AA5B77" w:rsidRPr="005D5D34" w:rsidRDefault="005D5D34" w:rsidP="005D5D34">
      <w:pPr>
        <w:ind w:firstLine="708"/>
        <w:jc w:val="center"/>
        <w:rPr>
          <w:rFonts w:cs="Arial"/>
          <w:i/>
          <w:iCs/>
        </w:rPr>
      </w:pPr>
      <w:r>
        <w:rPr>
          <w:rFonts w:cs="Arial"/>
        </w:rPr>
        <w:t xml:space="preserve">Figura 2: </w:t>
      </w:r>
      <w:r>
        <w:rPr>
          <w:rFonts w:cs="Arial"/>
          <w:i/>
          <w:iCs/>
        </w:rPr>
        <w:t>Volume orgânico total observado, por tipo de conteúdo</w:t>
      </w:r>
    </w:p>
    <w:p w14:paraId="0E32C410" w14:textId="7BA243A3" w:rsidR="00AA5B77" w:rsidRDefault="00AA5B77" w:rsidP="00AA5B77">
      <w:pPr>
        <w:ind w:firstLine="0"/>
      </w:pPr>
      <w:r>
        <w:rPr>
          <w:noProof/>
        </w:rPr>
        <w:drawing>
          <wp:inline distT="0" distB="0" distL="0" distR="0" wp14:anchorId="2C4C1899" wp14:editId="07654A40">
            <wp:extent cx="6144091" cy="2346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756" cy="2348742"/>
                    </a:xfrm>
                    <a:prstGeom prst="rect">
                      <a:avLst/>
                    </a:prstGeom>
                    <a:noFill/>
                    <a:ln>
                      <a:noFill/>
                    </a:ln>
                  </pic:spPr>
                </pic:pic>
              </a:graphicData>
            </a:graphic>
          </wp:inline>
        </w:drawing>
      </w:r>
    </w:p>
    <w:p w14:paraId="3147D06A" w14:textId="0D7B6243" w:rsidR="00AA5B77" w:rsidRPr="005D5D34" w:rsidRDefault="005D5D34" w:rsidP="005D5D34">
      <w:pPr>
        <w:ind w:firstLine="0"/>
        <w:jc w:val="left"/>
        <w:rPr>
          <w:rFonts w:cs="Arial"/>
          <w:i/>
          <w:iCs/>
          <w:sz w:val="20"/>
          <w:szCs w:val="20"/>
        </w:rPr>
      </w:pPr>
      <w:r w:rsidRPr="005D5D34">
        <w:rPr>
          <w:rFonts w:cs="Arial"/>
          <w:sz w:val="20"/>
          <w:szCs w:val="20"/>
        </w:rPr>
        <w:t xml:space="preserve">Fonte: </w:t>
      </w:r>
      <w:r w:rsidRPr="005D5D34">
        <w:rPr>
          <w:rFonts w:cs="Arial"/>
          <w:i/>
          <w:iCs/>
          <w:sz w:val="20"/>
          <w:szCs w:val="20"/>
        </w:rPr>
        <w:t>Elaboração própria</w:t>
      </w:r>
    </w:p>
    <w:p w14:paraId="06FEA909" w14:textId="77777777" w:rsidR="005D5D34" w:rsidRDefault="005D5D34" w:rsidP="00AA5B77">
      <w:pPr>
        <w:ind w:firstLine="0"/>
      </w:pPr>
    </w:p>
    <w:p w14:paraId="721F040E" w14:textId="7C771399" w:rsidR="00AA5B77" w:rsidRDefault="00AA5B77" w:rsidP="0047277E">
      <w:pPr>
        <w:ind w:firstLine="708"/>
      </w:pPr>
      <w:r>
        <w:t xml:space="preserve">A partir dele, conseguimos perceber que o volume de busca de Pirataria vem crescendo progressivamente mais rápido desde o início de 2019, com um pico no final do primeiro trimestre de 2020, possivelmente associado ao </w:t>
      </w:r>
      <w:r w:rsidR="00C268E0">
        <w:t>início do período de pandemia de Covid-19 no Brasil</w:t>
      </w:r>
      <w:r>
        <w:t xml:space="preserve">. A queda brusca de meados de abril pode estar relacionada à implementação </w:t>
      </w:r>
      <w:r w:rsidR="00165491">
        <w:t>às</w:t>
      </w:r>
      <w:r>
        <w:t xml:space="preserve"> medidas do Conselho Nacional de Combate à Pirataria contra o consumo de produtos em violação dos </w:t>
      </w:r>
      <w:r>
        <w:lastRenderedPageBreak/>
        <w:t>direitos de propriedade intelectual</w:t>
      </w:r>
      <w:r w:rsidR="00861E4D">
        <w:t>, adotadas pouco antes</w:t>
      </w:r>
      <w:r>
        <w:t>. Enquanto isso, o grupo de legítimos demonstra estabilização do volume buscado</w:t>
      </w:r>
      <w:r w:rsidR="00960FBA">
        <w:t xml:space="preserve"> no mesmo período, com pico de buscas no final do ano de 2019</w:t>
      </w:r>
      <w:r w:rsidR="0008706B">
        <w:t>, indicando possível maturação deste mercado.</w:t>
      </w:r>
    </w:p>
    <w:p w14:paraId="024397B6" w14:textId="40E5812C" w:rsidR="00934BBA" w:rsidRDefault="0008706B" w:rsidP="0047277E">
      <w:pPr>
        <w:ind w:firstLine="708"/>
      </w:pPr>
      <w:r>
        <w:t>Olhamos</w:t>
      </w:r>
      <w:r w:rsidR="00C268E0">
        <w:t>,</w:t>
      </w:r>
      <w:r>
        <w:t xml:space="preserve"> então</w:t>
      </w:r>
      <w:r w:rsidR="00C268E0">
        <w:t>,</w:t>
      </w:r>
      <w:r>
        <w:t xml:space="preserve"> para </w:t>
      </w:r>
      <w:r w:rsidR="00563478">
        <w:t>as composições</w:t>
      </w:r>
      <w:r>
        <w:t xml:space="preserve"> destas duas séries temporais. A série de Pirataria é composta pela soma do volume de buscas dos 100 principais sites de pirataria coletados</w:t>
      </w:r>
      <w:r w:rsidR="00934BBA">
        <w:t>. Similarmente, a série de Legítimos é composta pela soma dos 13 sites legítimos que receberam respostas no questionário da segunda parte desta análise. Os nomes dos sites podem ser observados nas Figuras 3 e 4. Nela, o tamanho do texto é proporcional ao volume médio de tráfego observado naquele site. Apesar de não ser possível inferir a partir delas nenhuma análise de maior profundidade, é possível formar uma ideia geral da concentração destes dois mercados, analisada a seguir.</w:t>
      </w:r>
    </w:p>
    <w:p w14:paraId="3F9948B8" w14:textId="3C20F21A" w:rsidR="005D5D34" w:rsidRPr="005D5D34" w:rsidRDefault="005D5D34" w:rsidP="005D5D34">
      <w:pPr>
        <w:ind w:firstLine="708"/>
        <w:jc w:val="center"/>
        <w:rPr>
          <w:rFonts w:cs="Arial"/>
          <w:i/>
          <w:iCs/>
        </w:rPr>
      </w:pPr>
      <w:r>
        <w:rPr>
          <w:rFonts w:cs="Arial"/>
        </w:rPr>
        <w:t xml:space="preserve">Figura 3: </w:t>
      </w:r>
      <w:r>
        <w:rPr>
          <w:rFonts w:cs="Arial"/>
          <w:i/>
          <w:iCs/>
        </w:rPr>
        <w:t>Nuvem de palavras com sites da amostra de Pirataria</w:t>
      </w:r>
      <w:commentRangeStart w:id="25"/>
      <w:commentRangeStart w:id="26"/>
    </w:p>
    <w:p w14:paraId="6E3FDFE5" w14:textId="118B8EE6" w:rsidR="005D5D34" w:rsidRDefault="00934BBA" w:rsidP="005D5D34">
      <w:pPr>
        <w:ind w:firstLine="708"/>
        <w:jc w:val="center"/>
        <w:rPr>
          <w:rFonts w:cs="Arial"/>
        </w:rPr>
      </w:pPr>
      <w:r>
        <w:rPr>
          <w:noProof/>
        </w:rPr>
        <w:drawing>
          <wp:inline distT="0" distB="0" distL="0" distR="0" wp14:anchorId="615C6967" wp14:editId="49A70F8D">
            <wp:extent cx="576008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31F5CB99" w14:textId="5435F69B" w:rsidR="005D5D34" w:rsidRDefault="005D5D34" w:rsidP="005D5D34">
      <w:pPr>
        <w:ind w:firstLine="0"/>
        <w:jc w:val="left"/>
        <w:rPr>
          <w:rFonts w:cs="Arial"/>
          <w:i/>
          <w:iCs/>
          <w:sz w:val="20"/>
          <w:szCs w:val="20"/>
        </w:rPr>
      </w:pPr>
      <w:r w:rsidRPr="005D5D34">
        <w:rPr>
          <w:rFonts w:cs="Arial"/>
          <w:sz w:val="20"/>
          <w:szCs w:val="20"/>
        </w:rPr>
        <w:t xml:space="preserve">Fonte: </w:t>
      </w:r>
      <w:r w:rsidRPr="005D5D34">
        <w:rPr>
          <w:rFonts w:cs="Arial"/>
          <w:i/>
          <w:iCs/>
          <w:sz w:val="20"/>
          <w:szCs w:val="20"/>
        </w:rPr>
        <w:t>Elaboração própria</w:t>
      </w:r>
    </w:p>
    <w:p w14:paraId="354274FF" w14:textId="77777777" w:rsidR="005D5D34" w:rsidRPr="005D5D34" w:rsidRDefault="005D5D34" w:rsidP="005D5D34">
      <w:pPr>
        <w:ind w:firstLine="0"/>
        <w:jc w:val="left"/>
        <w:rPr>
          <w:rFonts w:cs="Arial"/>
          <w:i/>
          <w:iCs/>
          <w:sz w:val="20"/>
          <w:szCs w:val="20"/>
        </w:rPr>
      </w:pPr>
    </w:p>
    <w:p w14:paraId="353B1C8C" w14:textId="2D3F37CF" w:rsidR="00934BBA" w:rsidRDefault="005D5D34" w:rsidP="005D5D34">
      <w:pPr>
        <w:ind w:firstLine="708"/>
        <w:jc w:val="center"/>
        <w:rPr>
          <w:noProof/>
        </w:rPr>
      </w:pPr>
      <w:r w:rsidRPr="005D5D34">
        <w:rPr>
          <w:rFonts w:cs="Arial"/>
        </w:rPr>
        <w:t xml:space="preserve"> </w:t>
      </w:r>
      <w:r>
        <w:rPr>
          <w:rFonts w:cs="Arial"/>
        </w:rPr>
        <w:t xml:space="preserve">Figura 4: </w:t>
      </w:r>
      <w:r>
        <w:rPr>
          <w:rFonts w:cs="Arial"/>
          <w:i/>
          <w:iCs/>
        </w:rPr>
        <w:t>Nuvem de palavras com sites da amostra de Legítimos</w:t>
      </w:r>
      <w:r>
        <w:rPr>
          <w:noProof/>
        </w:rPr>
        <w:t xml:space="preserve"> </w:t>
      </w:r>
      <w:r w:rsidR="00934BBA">
        <w:rPr>
          <w:noProof/>
        </w:rPr>
        <w:drawing>
          <wp:inline distT="0" distB="0" distL="0" distR="0" wp14:anchorId="6E9B6600" wp14:editId="543E91A0">
            <wp:extent cx="5760085"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76C6163B" w14:textId="378714CE" w:rsidR="00934BBA" w:rsidRPr="00AA5B77" w:rsidRDefault="005D5D34" w:rsidP="005D5D34">
      <w:pPr>
        <w:ind w:firstLine="0"/>
        <w:jc w:val="left"/>
      </w:pPr>
      <w:r w:rsidRPr="005D5D34">
        <w:rPr>
          <w:rFonts w:cs="Arial"/>
          <w:sz w:val="20"/>
          <w:szCs w:val="20"/>
        </w:rPr>
        <w:t xml:space="preserve">Fonte: </w:t>
      </w:r>
      <w:r w:rsidRPr="005D5D34">
        <w:rPr>
          <w:rFonts w:cs="Arial"/>
          <w:i/>
          <w:iCs/>
          <w:sz w:val="20"/>
          <w:szCs w:val="20"/>
        </w:rPr>
        <w:t>Elaboração própria</w:t>
      </w:r>
      <w:commentRangeEnd w:id="25"/>
      <w:r w:rsidR="00EB7D26">
        <w:rPr>
          <w:rStyle w:val="CommentReference"/>
        </w:rPr>
        <w:commentReference w:id="25"/>
      </w:r>
      <w:commentRangeEnd w:id="26"/>
      <w:r w:rsidR="007C19AE">
        <w:rPr>
          <w:rStyle w:val="CommentReference"/>
        </w:rPr>
        <w:commentReference w:id="26"/>
      </w:r>
    </w:p>
    <w:p w14:paraId="15C08478" w14:textId="77777777" w:rsidR="00642755" w:rsidRDefault="00642755" w:rsidP="0047277E">
      <w:pPr>
        <w:ind w:firstLine="708"/>
      </w:pPr>
    </w:p>
    <w:p w14:paraId="60134879" w14:textId="23BFF256" w:rsidR="00AE091A" w:rsidRDefault="00CC6FB2" w:rsidP="0047277E">
      <w:pPr>
        <w:ind w:firstLine="708"/>
      </w:pPr>
      <w:r>
        <w:t xml:space="preserve">Após esta breve </w:t>
      </w:r>
      <w:r w:rsidR="00177570">
        <w:t>tabulação dos dados,</w:t>
      </w:r>
      <w:r>
        <w:t xml:space="preserve"> </w:t>
      </w:r>
      <w:r w:rsidR="00E533AD">
        <w:t>analisei a concentração dos mercados, através do IHH.</w:t>
      </w:r>
      <w:r w:rsidR="00F725D0">
        <w:t xml:space="preserve"> Para tal, considerei o volume médio de buscas no ano de 2020, já que o intuito desta análise é encontrar o estado atual dos dois mercados.</w:t>
      </w:r>
      <w:r w:rsidR="00E533AD">
        <w:t xml:space="preserve"> Os números obtidos se encontram na tabela 1.</w:t>
      </w:r>
    </w:p>
    <w:p w14:paraId="1600C6DB" w14:textId="77777777" w:rsidR="00EC6B55" w:rsidRDefault="00EC6B55" w:rsidP="0047277E">
      <w:pPr>
        <w:ind w:firstLine="708"/>
      </w:pPr>
    </w:p>
    <w:p w14:paraId="63207738" w14:textId="4E4F5A6F" w:rsidR="00E533AD" w:rsidRPr="00EC6B55" w:rsidRDefault="00EC6B55" w:rsidP="00EC6B55">
      <w:pPr>
        <w:ind w:firstLine="0"/>
      </w:pPr>
      <w:r w:rsidRPr="00EC6B55">
        <w:rPr>
          <w:b/>
          <w:bCs/>
        </w:rPr>
        <w:t>Tabela 1</w:t>
      </w:r>
      <w:r>
        <w:rPr>
          <w:b/>
          <w:bCs/>
        </w:rPr>
        <w:t>:</w:t>
      </w:r>
      <w:r>
        <w:t xml:space="preserve"> IHH por tipo de mercado</w:t>
      </w:r>
    </w:p>
    <w:tbl>
      <w:tblPr>
        <w:tblStyle w:val="GridTable1Light"/>
        <w:tblW w:w="0" w:type="auto"/>
        <w:tblInd w:w="108" w:type="dxa"/>
        <w:tblLook w:val="0420" w:firstRow="1" w:lastRow="0" w:firstColumn="0" w:lastColumn="0" w:noHBand="0" w:noVBand="1"/>
      </w:tblPr>
      <w:tblGrid>
        <w:gridCol w:w="1418"/>
        <w:gridCol w:w="1559"/>
      </w:tblGrid>
      <w:tr w:rsidR="00E533AD" w14:paraId="21EF22AD" w14:textId="77777777" w:rsidTr="00EC6B55">
        <w:trPr>
          <w:cnfStyle w:val="100000000000" w:firstRow="1" w:lastRow="0" w:firstColumn="0" w:lastColumn="0" w:oddVBand="0" w:evenVBand="0" w:oddHBand="0" w:evenHBand="0" w:firstRowFirstColumn="0" w:firstRowLastColumn="0" w:lastRowFirstColumn="0" w:lastRowLastColumn="0"/>
        </w:trPr>
        <w:tc>
          <w:tcPr>
            <w:tcW w:w="1418" w:type="dxa"/>
          </w:tcPr>
          <w:p w14:paraId="6EE0458D" w14:textId="32CA93AB" w:rsidR="00E533AD" w:rsidRDefault="00E533AD" w:rsidP="00CC6FB2">
            <w:pPr>
              <w:ind w:firstLine="0"/>
            </w:pPr>
            <w:r>
              <w:t>Pirataria</w:t>
            </w:r>
          </w:p>
        </w:tc>
        <w:tc>
          <w:tcPr>
            <w:tcW w:w="1559" w:type="dxa"/>
          </w:tcPr>
          <w:p w14:paraId="2CD92863" w14:textId="3136258E" w:rsidR="00E533AD" w:rsidRDefault="00E533AD" w:rsidP="00CC6FB2">
            <w:pPr>
              <w:ind w:firstLine="0"/>
            </w:pPr>
            <w:r>
              <w:t>Legítimos</w:t>
            </w:r>
          </w:p>
        </w:tc>
      </w:tr>
      <w:tr w:rsidR="00E533AD" w14:paraId="682BE984" w14:textId="77777777" w:rsidTr="00EC6B55">
        <w:tc>
          <w:tcPr>
            <w:tcW w:w="1418" w:type="dxa"/>
          </w:tcPr>
          <w:p w14:paraId="6E120FFA" w14:textId="6FCFC0BC" w:rsidR="00E533AD" w:rsidRPr="005D5D34" w:rsidRDefault="00E533AD" w:rsidP="00E5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textAlignment w:val="baseline"/>
              <w:rPr>
                <w:rFonts w:eastAsia="Times New Roman" w:cs="Times New Roman"/>
                <w:color w:val="000000"/>
                <w:lang w:eastAsia="pt-BR"/>
              </w:rPr>
            </w:pPr>
            <w:commentRangeStart w:id="27"/>
            <w:r w:rsidRPr="005D5D34">
              <w:rPr>
                <w:rFonts w:eastAsia="Times New Roman" w:cs="Times New Roman"/>
                <w:color w:val="000000"/>
                <w:lang w:eastAsia="pt-BR"/>
              </w:rPr>
              <w:t>0.0327</w:t>
            </w:r>
          </w:p>
        </w:tc>
        <w:tc>
          <w:tcPr>
            <w:tcW w:w="1559" w:type="dxa"/>
          </w:tcPr>
          <w:p w14:paraId="45FBCE73" w14:textId="287120FB" w:rsidR="00E533AD" w:rsidRPr="005D5D34" w:rsidRDefault="00E533AD" w:rsidP="00E533AD">
            <w:pPr>
              <w:pStyle w:val="HTMLPreformatted"/>
              <w:shd w:val="clear" w:color="auto" w:fill="FFFFFF"/>
              <w:wordWrap w:val="0"/>
              <w:textAlignment w:val="baseline"/>
              <w:rPr>
                <w:rFonts w:ascii="Times New Roman" w:hAnsi="Times New Roman" w:cs="Times New Roman"/>
                <w:color w:val="000000"/>
                <w:sz w:val="24"/>
                <w:szCs w:val="24"/>
              </w:rPr>
            </w:pPr>
            <w:r w:rsidRPr="005D5D34">
              <w:rPr>
                <w:rFonts w:ascii="Times New Roman" w:hAnsi="Times New Roman" w:cs="Times New Roman"/>
                <w:color w:val="000000"/>
                <w:sz w:val="24"/>
                <w:szCs w:val="24"/>
              </w:rPr>
              <w:t>0.4037</w:t>
            </w:r>
            <w:commentRangeEnd w:id="27"/>
            <w:r w:rsidR="007C19AE">
              <w:rPr>
                <w:rStyle w:val="CommentReference"/>
                <w:rFonts w:ascii="Times New Roman" w:eastAsiaTheme="minorHAnsi" w:hAnsi="Times New Roman" w:cstheme="minorBidi"/>
                <w:lang w:eastAsia="en-US"/>
              </w:rPr>
              <w:commentReference w:id="27"/>
            </w:r>
          </w:p>
        </w:tc>
      </w:tr>
    </w:tbl>
    <w:p w14:paraId="286D904D" w14:textId="5AA12159" w:rsidR="00EC6B55" w:rsidRPr="00EC6B55" w:rsidRDefault="00EC6B55" w:rsidP="00EC6B55">
      <w:pPr>
        <w:ind w:firstLine="0"/>
        <w:rPr>
          <w:sz w:val="20"/>
          <w:szCs w:val="20"/>
        </w:rPr>
      </w:pPr>
      <w:r>
        <w:rPr>
          <w:sz w:val="20"/>
          <w:szCs w:val="20"/>
        </w:rPr>
        <w:t>Fonte: Elaboração própria</w:t>
      </w:r>
    </w:p>
    <w:p w14:paraId="4E83B8ED" w14:textId="77777777" w:rsidR="00EC6B55" w:rsidRDefault="00EC6B55" w:rsidP="0047277E">
      <w:pPr>
        <w:ind w:firstLine="708"/>
      </w:pPr>
    </w:p>
    <w:p w14:paraId="70E06475" w14:textId="36D96EFD" w:rsidR="00E533AD" w:rsidRDefault="00E533AD" w:rsidP="0047277E">
      <w:pPr>
        <w:ind w:firstLine="708"/>
      </w:pPr>
      <w:r>
        <w:t xml:space="preserve">A partir destes números, é claro que o mercado de </w:t>
      </w:r>
      <w:r>
        <w:rPr>
          <w:i/>
          <w:iCs/>
        </w:rPr>
        <w:t>streamings</w:t>
      </w:r>
      <w:r>
        <w:t xml:space="preserve"> piratas é pouco concentrado</w:t>
      </w:r>
      <w:r w:rsidR="005D5D34">
        <w:t>,</w:t>
      </w:r>
      <w:r>
        <w:t xml:space="preserve"> isto é, o volume é </w:t>
      </w:r>
      <w:r w:rsidR="00D961AD">
        <w:t>disperso</w:t>
      </w:r>
      <w:r>
        <w:t xml:space="preserve"> em muitos players de tamanhos similares. Contudo, o mercado de </w:t>
      </w:r>
      <w:r>
        <w:rPr>
          <w:i/>
          <w:iCs/>
        </w:rPr>
        <w:t>streamings</w:t>
      </w:r>
      <w:r>
        <w:t xml:space="preserve"> legítimos é considerado um mercado de elevada concentração</w:t>
      </w:r>
      <w:r w:rsidR="005D5D34">
        <w:t>,</w:t>
      </w:r>
      <w:r>
        <w:t xml:space="preserve"> </w:t>
      </w:r>
      <w:r w:rsidR="005D5D34">
        <w:t>ou seja,</w:t>
      </w:r>
      <w:r w:rsidR="00D961AD">
        <w:t xml:space="preserve"> o volume de buscas por este tipo de conteúdo está aglutinado na mão de poucos players grandes e outros de menor representatividade.</w:t>
      </w:r>
    </w:p>
    <w:p w14:paraId="41132556" w14:textId="168C367A" w:rsidR="00F725D0" w:rsidRDefault="00F725D0" w:rsidP="0047277E">
      <w:pPr>
        <w:ind w:firstLine="0"/>
      </w:pPr>
    </w:p>
    <w:p w14:paraId="27D61251" w14:textId="6C14F19E" w:rsidR="003F4A54" w:rsidRDefault="00F725D0" w:rsidP="003F4A54">
      <w:pPr>
        <w:ind w:firstLine="708"/>
      </w:pPr>
      <w:r>
        <w:t>Analisadas e compreendidas as composições e concentrações das duas séries, retornei à análise delas como um todo. Como próximo passo, decompus as séries temporais em seus componentes de tendência (Figura 5), sazonalidade (Figura 6) e residuais, isto é, os elementos de aleatoriedade observados.</w:t>
      </w:r>
    </w:p>
    <w:p w14:paraId="641D744E" w14:textId="1B03B82B" w:rsidR="00563478" w:rsidRDefault="00563478" w:rsidP="0047277E">
      <w:pPr>
        <w:ind w:firstLine="708"/>
      </w:pPr>
      <w:r>
        <w:t xml:space="preserve">A partir da Figura 5, podemos perceber que a componente de tendência da série de Legítimos está nivelada, indicando mais claramente a estabilidade atingida em meados de 2019 que observamos anteriormente na Figura 3. </w:t>
      </w:r>
      <w:r w:rsidR="001B7A99">
        <w:t xml:space="preserve">Além disso, é possível ver também com mais clareza a aceleração do crescimento da busca por conteúdos de </w:t>
      </w:r>
      <w:r w:rsidR="001B7A99">
        <w:rPr>
          <w:i/>
          <w:iCs/>
        </w:rPr>
        <w:t>sites</w:t>
      </w:r>
      <w:r w:rsidR="001B7A99">
        <w:t xml:space="preserve"> piratas no mesmo período. Isso pode indicar maior busca por conteúdos exclusivos de serviços legítimos específicos através d</w:t>
      </w:r>
      <w:r w:rsidR="00BF3D22">
        <w:t>os meios ilegais medidos.</w:t>
      </w:r>
      <w:r w:rsidR="0065356C">
        <w:t xml:space="preserve"> Ou seja, temos indícios aqui de que os serviços legítimos, a partir de meados de 2019, começaram a </w:t>
      </w:r>
      <w:r w:rsidR="00F235DC">
        <w:t>perder atratividade</w:t>
      </w:r>
      <w:commentRangeStart w:id="28"/>
      <w:r w:rsidR="0065356C">
        <w:t xml:space="preserve"> </w:t>
      </w:r>
      <w:commentRangeEnd w:id="28"/>
      <w:r w:rsidR="007C19AE">
        <w:rPr>
          <w:rStyle w:val="CommentReference"/>
        </w:rPr>
        <w:commentReference w:id="28"/>
      </w:r>
      <w:r w:rsidR="00F235DC">
        <w:t>para</w:t>
      </w:r>
      <w:r w:rsidR="0065356C">
        <w:t xml:space="preserve"> </w:t>
      </w:r>
      <w:r w:rsidR="00F235DC">
        <w:t xml:space="preserve">o </w:t>
      </w:r>
      <w:r w:rsidR="0065356C">
        <w:t>público</w:t>
      </w:r>
      <w:r w:rsidR="00F235DC">
        <w:t xml:space="preserve"> brasileiro</w:t>
      </w:r>
      <w:r w:rsidR="0065356C">
        <w:t>, e o mesmo está migrando progressivamente mais e mais para outras opções no mercado, apesar da</w:t>
      </w:r>
      <w:r w:rsidR="00676636">
        <w:t xml:space="preserve"> possível</w:t>
      </w:r>
      <w:r w:rsidR="0065356C">
        <w:t xml:space="preserve"> irregularidade</w:t>
      </w:r>
      <w:r w:rsidR="00676636">
        <w:t xml:space="preserve"> dessas opções</w:t>
      </w:r>
      <w:r w:rsidR="0065356C">
        <w:t>.</w:t>
      </w:r>
    </w:p>
    <w:p w14:paraId="78D3FEE4" w14:textId="77E6614B" w:rsidR="00F235DC" w:rsidRDefault="00F235DC" w:rsidP="0047277E">
      <w:pPr>
        <w:ind w:firstLine="708"/>
      </w:pPr>
    </w:p>
    <w:p w14:paraId="5C2F6CCF" w14:textId="226E3710" w:rsidR="00F235DC" w:rsidRDefault="00F235DC" w:rsidP="0047277E">
      <w:pPr>
        <w:ind w:firstLine="708"/>
      </w:pPr>
    </w:p>
    <w:p w14:paraId="79432FEF" w14:textId="2192DCD6" w:rsidR="00F235DC" w:rsidRDefault="00F235DC" w:rsidP="0047277E">
      <w:pPr>
        <w:ind w:firstLine="708"/>
      </w:pPr>
    </w:p>
    <w:p w14:paraId="1A2EBEB5" w14:textId="77777777" w:rsidR="00F235DC" w:rsidRDefault="00F235DC" w:rsidP="0047277E">
      <w:pPr>
        <w:ind w:firstLine="708"/>
      </w:pPr>
    </w:p>
    <w:p w14:paraId="3CD66A1F" w14:textId="3D597A45" w:rsidR="00EC6B55" w:rsidRPr="001B7A99" w:rsidRDefault="00EC6B55" w:rsidP="00EC6B55">
      <w:pPr>
        <w:ind w:firstLine="708"/>
        <w:jc w:val="center"/>
      </w:pPr>
      <w:r>
        <w:rPr>
          <w:rFonts w:cs="Arial"/>
        </w:rPr>
        <w:lastRenderedPageBreak/>
        <w:t xml:space="preserve">Figura 5: </w:t>
      </w:r>
      <w:r>
        <w:rPr>
          <w:rFonts w:cs="Arial"/>
          <w:i/>
          <w:iCs/>
        </w:rPr>
        <w:t>Componente de Tendência das séries temporais de Pirataria e Legítimos</w:t>
      </w:r>
    </w:p>
    <w:p w14:paraId="30E4A8ED" w14:textId="7F9445D9" w:rsidR="005F1446" w:rsidRPr="00EC6B55" w:rsidRDefault="005F1446" w:rsidP="00EC6B55">
      <w:pPr>
        <w:ind w:firstLine="0"/>
        <w:rPr>
          <w:sz w:val="20"/>
          <w:szCs w:val="20"/>
        </w:rPr>
      </w:pPr>
      <w:r>
        <w:rPr>
          <w:noProof/>
        </w:rPr>
        <w:drawing>
          <wp:inline distT="0" distB="0" distL="0" distR="0" wp14:anchorId="3F15D486" wp14:editId="234D664B">
            <wp:extent cx="5760085" cy="2471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471420"/>
                    </a:xfrm>
                    <a:prstGeom prst="rect">
                      <a:avLst/>
                    </a:prstGeom>
                    <a:noFill/>
                    <a:ln>
                      <a:noFill/>
                    </a:ln>
                  </pic:spPr>
                </pic:pic>
              </a:graphicData>
            </a:graphic>
          </wp:inline>
        </w:drawing>
      </w:r>
      <w:r w:rsidR="00EC6B55" w:rsidRPr="00EC6B55">
        <w:rPr>
          <w:sz w:val="20"/>
          <w:szCs w:val="20"/>
        </w:rPr>
        <w:t>Fonte:</w:t>
      </w:r>
      <w:r w:rsidR="00EC6B55">
        <w:rPr>
          <w:sz w:val="20"/>
          <w:szCs w:val="20"/>
        </w:rPr>
        <w:t xml:space="preserve"> Elaboração própria</w:t>
      </w:r>
    </w:p>
    <w:p w14:paraId="17320467" w14:textId="340A23E0" w:rsidR="00EC6B55" w:rsidRDefault="00EC6B55" w:rsidP="00EC6B55">
      <w:pPr>
        <w:ind w:firstLine="708"/>
        <w:jc w:val="center"/>
      </w:pPr>
      <w:r>
        <w:rPr>
          <w:rFonts w:cs="Arial"/>
        </w:rPr>
        <w:t xml:space="preserve">Figura </w:t>
      </w:r>
      <w:r w:rsidR="00642755">
        <w:rPr>
          <w:rFonts w:cs="Arial"/>
        </w:rPr>
        <w:t>6</w:t>
      </w:r>
      <w:r>
        <w:rPr>
          <w:rFonts w:cs="Arial"/>
        </w:rPr>
        <w:t xml:space="preserve">: </w:t>
      </w:r>
      <w:r>
        <w:rPr>
          <w:rFonts w:cs="Arial"/>
          <w:i/>
          <w:iCs/>
        </w:rPr>
        <w:t>Componente de Sazonalidade das séries temporais de Pirataria e Legítimos</w:t>
      </w:r>
    </w:p>
    <w:p w14:paraId="0C0B23E0" w14:textId="4353CB35" w:rsidR="005F1446" w:rsidRPr="00EC6B55" w:rsidRDefault="005F1446" w:rsidP="00EC6B55">
      <w:pPr>
        <w:ind w:firstLine="0"/>
        <w:rPr>
          <w:sz w:val="20"/>
          <w:szCs w:val="20"/>
        </w:rPr>
      </w:pPr>
      <w:r>
        <w:rPr>
          <w:noProof/>
        </w:rPr>
        <w:drawing>
          <wp:inline distT="0" distB="0" distL="0" distR="0" wp14:anchorId="5F21295D" wp14:editId="78597392">
            <wp:extent cx="5760085"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44115"/>
                    </a:xfrm>
                    <a:prstGeom prst="rect">
                      <a:avLst/>
                    </a:prstGeom>
                    <a:noFill/>
                    <a:ln>
                      <a:noFill/>
                    </a:ln>
                  </pic:spPr>
                </pic:pic>
              </a:graphicData>
            </a:graphic>
          </wp:inline>
        </w:drawing>
      </w:r>
      <w:r w:rsidR="00EC6B55" w:rsidRPr="00EC6B55">
        <w:rPr>
          <w:sz w:val="20"/>
          <w:szCs w:val="20"/>
        </w:rPr>
        <w:t xml:space="preserve"> Fonte:</w:t>
      </w:r>
      <w:r w:rsidR="00EC6B55">
        <w:rPr>
          <w:sz w:val="20"/>
          <w:szCs w:val="20"/>
        </w:rPr>
        <w:t xml:space="preserve"> Elaboração própria</w:t>
      </w:r>
    </w:p>
    <w:p w14:paraId="7E1261BD" w14:textId="223C9483" w:rsidR="00626264" w:rsidRDefault="00626264" w:rsidP="00626264">
      <w:pPr>
        <w:ind w:firstLine="0"/>
      </w:pPr>
    </w:p>
    <w:p w14:paraId="091A1B04" w14:textId="05047A6E" w:rsidR="00626264" w:rsidRPr="00932EB0" w:rsidRDefault="00626264" w:rsidP="00220707">
      <w:pPr>
        <w:ind w:firstLine="708"/>
      </w:pPr>
      <w:r>
        <w:t>Já a partir da Figura 6, podemos ver claramente que as duas séries t</w:t>
      </w:r>
      <w:r w:rsidR="008C5F57">
        <w:t>ê</w:t>
      </w:r>
      <w:r>
        <w:t xml:space="preserve">m comportamentos sazonais de intensidades similares porém fluxos opostos. Enquanto a série de Legítimos se aproxima de um vale em meados de novembro e só volta a crescer ao final de abril, a busca por pirataria </w:t>
      </w:r>
      <w:r w:rsidR="00847787">
        <w:t>tem o comportamento inverso: cresce em novembro e volta a baixar em meados de abril.</w:t>
      </w:r>
      <w:r w:rsidR="0043566F">
        <w:t xml:space="preserve"> </w:t>
      </w:r>
      <w:commentRangeStart w:id="29"/>
      <w:commentRangeStart w:id="30"/>
      <w:r w:rsidR="0043566F">
        <w:t>Este comportamento pode estar atrelado ao fluxo de lançamento de novos episódios das principais séries internacionais, que costumam entrar em hiato no final do ano, retornando em meados de abril.</w:t>
      </w:r>
      <w:commentRangeEnd w:id="29"/>
      <w:r w:rsidR="00220707">
        <w:rPr>
          <w:rStyle w:val="CommentReference"/>
        </w:rPr>
        <w:commentReference w:id="29"/>
      </w:r>
      <w:commentRangeEnd w:id="30"/>
      <w:r w:rsidR="007C19AE">
        <w:rPr>
          <w:rStyle w:val="CommentReference"/>
        </w:rPr>
        <w:commentReference w:id="30"/>
      </w:r>
      <w:r w:rsidR="008C5F57">
        <w:t xml:space="preserve"> Outra possibilidade é que a busca por pirataria vem </w:t>
      </w:r>
      <w:r w:rsidR="00932EB0">
        <w:t xml:space="preserve">para encontrar conteúdos não disponíveis via </w:t>
      </w:r>
      <w:r w:rsidR="00932EB0">
        <w:rPr>
          <w:i/>
          <w:iCs/>
        </w:rPr>
        <w:t>streaming</w:t>
      </w:r>
      <w:r w:rsidR="00932EB0">
        <w:t xml:space="preserve"> com lançamentos defasados com relação ao país de origem e o Brasil. Além disso, é possível que a busca venha neste período alinhada com férias escolares </w:t>
      </w:r>
      <w:r w:rsidR="00932EB0">
        <w:lastRenderedPageBreak/>
        <w:t>do final de ano, e o maior tempo livre de estudantes no Brasil até o final do primeiro trimestre do ano seguinte.</w:t>
      </w:r>
    </w:p>
    <w:p w14:paraId="03752CB7" w14:textId="77D401B3" w:rsidR="008B5ED5" w:rsidRDefault="008B5ED5" w:rsidP="00220707">
      <w:pPr>
        <w:ind w:firstLine="708"/>
      </w:pPr>
      <w:r>
        <w:t xml:space="preserve">Dado que as componentes de Tendência e Sazonalidade não são nulas, foi escolhido o modelo SARIMA, recomendado para este tipo de série temporal. Testei configurações deste modelo manualmente até encontrar aquele que resultava </w:t>
      </w:r>
      <w:r w:rsidR="00621AE0">
        <w:t>no menor erro</w:t>
      </w:r>
      <w:commentRangeStart w:id="31"/>
      <w:r w:rsidR="00621AE0">
        <w:t xml:space="preserve"> RMSE </w:t>
      </w:r>
      <w:commentRangeEnd w:id="31"/>
      <w:r w:rsidR="007C19AE">
        <w:rPr>
          <w:rStyle w:val="CommentReference"/>
        </w:rPr>
        <w:commentReference w:id="31"/>
      </w:r>
      <w:r w:rsidR="00621AE0">
        <w:t xml:space="preserve">do teste. Para o teste, dividi as séries em duas partes: até o final de </w:t>
      </w:r>
      <w:r w:rsidR="00621AE0">
        <w:rPr>
          <w:b/>
          <w:bCs/>
        </w:rPr>
        <w:t>junho de 2020</w:t>
      </w:r>
      <w:r w:rsidR="00621AE0">
        <w:t xml:space="preserve"> como base de treinamento e após esta data como base de teste.</w:t>
      </w:r>
    </w:p>
    <w:p w14:paraId="07FB0053" w14:textId="0295772C" w:rsidR="00621AE0" w:rsidRDefault="00621AE0" w:rsidP="00220707">
      <w:pPr>
        <w:ind w:firstLine="708"/>
        <w:rPr>
          <w:rFonts w:eastAsiaTheme="minorEastAsia"/>
          <w:color w:val="000000"/>
        </w:rPr>
      </w:pPr>
      <w:r>
        <w:t xml:space="preserve">Com isso, o modelo de melhor alinhamento com as séries temporais foi </w:t>
      </w:r>
      <m:oMath>
        <m:r>
          <m:rPr>
            <m:sty m:val="p"/>
          </m:rPr>
          <w:rPr>
            <w:rFonts w:ascii="Cambria Math" w:hAnsi="Cambria Math" w:cs="Arial"/>
            <w:color w:val="000000"/>
          </w:rPr>
          <m:t>SARIMAX(2, 0, 3)x(2, 0, 3, 52)</m:t>
        </m:r>
      </m:oMath>
      <w:r>
        <w:rPr>
          <w:rFonts w:eastAsiaTheme="minorEastAsia"/>
          <w:color w:val="000000"/>
        </w:rPr>
        <w:t xml:space="preserve">, com RMSE de teste </w:t>
      </w:r>
      <w:commentRangeStart w:id="32"/>
      <w:r w:rsidRPr="00621AE0">
        <w:rPr>
          <w:rFonts w:eastAsiaTheme="minorEastAsia"/>
          <w:color w:val="000000"/>
        </w:rPr>
        <w:t>8</w:t>
      </w:r>
      <w:r w:rsidR="00F235DC">
        <w:rPr>
          <w:rFonts w:eastAsiaTheme="minorEastAsia"/>
          <w:color w:val="000000"/>
        </w:rPr>
        <w:t>.</w:t>
      </w:r>
      <w:r w:rsidRPr="00621AE0">
        <w:rPr>
          <w:rFonts w:eastAsiaTheme="minorEastAsia"/>
          <w:color w:val="000000"/>
        </w:rPr>
        <w:t>717</w:t>
      </w:r>
      <w:r w:rsidR="00F235DC">
        <w:rPr>
          <w:rFonts w:eastAsiaTheme="minorEastAsia"/>
          <w:color w:val="000000"/>
        </w:rPr>
        <w:t>.890</w:t>
      </w:r>
      <w:commentRangeEnd w:id="32"/>
      <w:r w:rsidR="007C19AE">
        <w:rPr>
          <w:rStyle w:val="CommentReference"/>
        </w:rPr>
        <w:commentReference w:id="32"/>
      </w:r>
      <w:r>
        <w:rPr>
          <w:rFonts w:eastAsiaTheme="minorEastAsia"/>
          <w:color w:val="000000"/>
        </w:rPr>
        <w:t xml:space="preserve"> para o modelo na série temporal de Pirataria, e </w:t>
      </w:r>
      <w:r w:rsidRPr="00621AE0">
        <w:rPr>
          <w:rFonts w:eastAsiaTheme="minorEastAsia"/>
          <w:color w:val="000000"/>
        </w:rPr>
        <w:t>10</w:t>
      </w:r>
      <w:r>
        <w:rPr>
          <w:rFonts w:eastAsiaTheme="minorEastAsia"/>
          <w:color w:val="000000"/>
        </w:rPr>
        <w:t>.</w:t>
      </w:r>
      <w:r w:rsidRPr="00621AE0">
        <w:rPr>
          <w:rFonts w:eastAsiaTheme="minorEastAsia"/>
          <w:color w:val="000000"/>
        </w:rPr>
        <w:t>53474</w:t>
      </w:r>
      <w:r>
        <w:rPr>
          <w:rFonts w:eastAsiaTheme="minorEastAsia"/>
          <w:color w:val="000000"/>
        </w:rPr>
        <w:t xml:space="preserve">*10^5 para a série de </w:t>
      </w:r>
      <w:r w:rsidR="00E22358">
        <w:rPr>
          <w:rFonts w:eastAsiaTheme="minorEastAsia"/>
          <w:color w:val="000000"/>
        </w:rPr>
        <w:t>L</w:t>
      </w:r>
      <w:r>
        <w:rPr>
          <w:rFonts w:eastAsiaTheme="minorEastAsia"/>
          <w:color w:val="000000"/>
        </w:rPr>
        <w:t xml:space="preserve">egítimos. Este valor alto pode ser </w:t>
      </w:r>
      <w:commentRangeStart w:id="33"/>
      <w:r>
        <w:rPr>
          <w:rFonts w:eastAsiaTheme="minorEastAsia"/>
          <w:color w:val="000000"/>
        </w:rPr>
        <w:t xml:space="preserve">explicado pela ordem de grandeza das observações. </w:t>
      </w:r>
      <w:commentRangeEnd w:id="33"/>
      <w:r w:rsidR="007C19AE">
        <w:rPr>
          <w:rStyle w:val="CommentReference"/>
        </w:rPr>
        <w:commentReference w:id="33"/>
      </w:r>
      <w:r>
        <w:rPr>
          <w:rFonts w:eastAsiaTheme="minorEastAsia"/>
          <w:color w:val="000000"/>
        </w:rPr>
        <w:t xml:space="preserve">Os modelos finalizados, com seus respectivos intervalos de confiança de 95%, podem ser vistos na Figura </w:t>
      </w:r>
      <w:r w:rsidR="00A84FA8">
        <w:rPr>
          <w:rFonts w:eastAsiaTheme="minorEastAsia"/>
          <w:color w:val="000000"/>
        </w:rPr>
        <w:t>7</w:t>
      </w:r>
      <w:r>
        <w:rPr>
          <w:rFonts w:eastAsiaTheme="minorEastAsia"/>
          <w:color w:val="000000"/>
        </w:rPr>
        <w:t xml:space="preserve">, já com a previsão </w:t>
      </w:r>
      <w:r w:rsidR="00E22358">
        <w:rPr>
          <w:rFonts w:eastAsiaTheme="minorEastAsia"/>
          <w:color w:val="000000"/>
        </w:rPr>
        <w:t xml:space="preserve">de volume de buscas </w:t>
      </w:r>
      <w:r>
        <w:rPr>
          <w:rFonts w:eastAsiaTheme="minorEastAsia"/>
          <w:color w:val="000000"/>
        </w:rPr>
        <w:t>para as 26 semanas</w:t>
      </w:r>
      <w:r w:rsidR="00A84FA8">
        <w:rPr>
          <w:rFonts w:eastAsiaTheme="minorEastAsia"/>
          <w:color w:val="000000"/>
        </w:rPr>
        <w:t xml:space="preserve"> (ou 6 meses)</w:t>
      </w:r>
      <w:r>
        <w:rPr>
          <w:rFonts w:eastAsiaTheme="minorEastAsia"/>
          <w:color w:val="000000"/>
        </w:rPr>
        <w:t xml:space="preserve"> seguintes aos dados.</w:t>
      </w:r>
      <w:r w:rsidR="00AE3FF7">
        <w:rPr>
          <w:rFonts w:eastAsiaTheme="minorEastAsia"/>
          <w:color w:val="000000"/>
        </w:rPr>
        <w:t xml:space="preserve"> A proximidade do modelo com os dados observados indica que ele é apropriado para a medição e estimativa para a busca de conteúdos das duas categorias observadas.</w:t>
      </w:r>
    </w:p>
    <w:p w14:paraId="6D800308" w14:textId="6552310F" w:rsidR="00EC6B55" w:rsidRPr="00EC6B55" w:rsidRDefault="00EC6B55" w:rsidP="00EC6B55">
      <w:pPr>
        <w:ind w:firstLine="708"/>
        <w:jc w:val="center"/>
      </w:pPr>
      <w:r>
        <w:rPr>
          <w:rFonts w:cs="Arial"/>
        </w:rPr>
        <w:t xml:space="preserve">Figura 7: </w:t>
      </w:r>
      <w:r>
        <w:rPr>
          <w:rFonts w:cs="Arial"/>
          <w:i/>
          <w:iCs/>
        </w:rPr>
        <w:t>Modelos SARIMA e previsões sobre as séries históricas originais</w:t>
      </w:r>
    </w:p>
    <w:p w14:paraId="343625BD" w14:textId="77777777" w:rsidR="00EC6B55" w:rsidRDefault="00621AE0" w:rsidP="00621AE0">
      <w:pPr>
        <w:ind w:firstLine="0"/>
      </w:pPr>
      <w:commentRangeStart w:id="34"/>
      <w:commentRangeStart w:id="35"/>
      <w:commentRangeStart w:id="36"/>
      <w:r>
        <w:rPr>
          <w:noProof/>
        </w:rPr>
        <w:drawing>
          <wp:inline distT="0" distB="0" distL="0" distR="0" wp14:anchorId="5E7FDF4C" wp14:editId="5D1BEF2F">
            <wp:extent cx="619961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3542" cy="3065183"/>
                    </a:xfrm>
                    <a:prstGeom prst="rect">
                      <a:avLst/>
                    </a:prstGeom>
                    <a:noFill/>
                    <a:ln>
                      <a:noFill/>
                    </a:ln>
                  </pic:spPr>
                </pic:pic>
              </a:graphicData>
            </a:graphic>
          </wp:inline>
        </w:drawing>
      </w:r>
      <w:commentRangeEnd w:id="34"/>
      <w:commentRangeEnd w:id="35"/>
      <w:commentRangeEnd w:id="36"/>
      <w:r w:rsidR="00AE3FF7">
        <w:rPr>
          <w:rStyle w:val="CommentReference"/>
        </w:rPr>
        <w:commentReference w:id="34"/>
      </w:r>
    </w:p>
    <w:p w14:paraId="5B7EFE76" w14:textId="1D30FD85" w:rsidR="00FF63AE" w:rsidRPr="00EC6B55" w:rsidRDefault="00A84FA8" w:rsidP="00FF63AE">
      <w:pPr>
        <w:ind w:firstLine="0"/>
        <w:rPr>
          <w:sz w:val="20"/>
          <w:szCs w:val="20"/>
        </w:rPr>
      </w:pPr>
      <w:r>
        <w:rPr>
          <w:rStyle w:val="CommentReference"/>
        </w:rPr>
        <w:commentReference w:id="35"/>
      </w:r>
      <w:r w:rsidR="007C19AE">
        <w:rPr>
          <w:rStyle w:val="CommentReference"/>
        </w:rPr>
        <w:commentReference w:id="36"/>
      </w:r>
      <w:r w:rsidR="00EC6B55" w:rsidRPr="00EC6B55">
        <w:rPr>
          <w:sz w:val="20"/>
          <w:szCs w:val="20"/>
        </w:rPr>
        <w:t xml:space="preserve"> Fonte:</w:t>
      </w:r>
      <w:r w:rsidR="00EC6B55">
        <w:rPr>
          <w:sz w:val="20"/>
          <w:szCs w:val="20"/>
        </w:rPr>
        <w:t xml:space="preserve"> Elaboração própria</w:t>
      </w:r>
    </w:p>
    <w:p w14:paraId="5B46BB54" w14:textId="601FE3AC" w:rsidR="00FF63AE" w:rsidRDefault="00FF63AE" w:rsidP="00FF63AE">
      <w:pPr>
        <w:pStyle w:val="Heading2"/>
        <w:ind w:firstLine="0"/>
      </w:pPr>
      <w:bookmarkStart w:id="37" w:name="_Toc57013167"/>
      <w:r>
        <w:t>4.2 Análise do questionário</w:t>
      </w:r>
      <w:bookmarkEnd w:id="37"/>
    </w:p>
    <w:p w14:paraId="426E33F2" w14:textId="77777777" w:rsidR="002B522D" w:rsidRPr="002B522D" w:rsidRDefault="002B522D" w:rsidP="002B522D"/>
    <w:p w14:paraId="4682E1CF" w14:textId="5F2BD370" w:rsidR="002B522D" w:rsidRDefault="002B522D" w:rsidP="002B522D">
      <w:pPr>
        <w:ind w:firstLine="0"/>
        <w:rPr>
          <w:b/>
          <w:bCs/>
        </w:rPr>
      </w:pPr>
      <w:r>
        <w:rPr>
          <w:b/>
          <w:bCs/>
        </w:rPr>
        <w:t>Perfil dos Respondentes</w:t>
      </w:r>
    </w:p>
    <w:p w14:paraId="2F5B6434" w14:textId="718065E1" w:rsidR="002B522D" w:rsidRDefault="002B522D" w:rsidP="002B522D">
      <w:pPr>
        <w:ind w:firstLine="0"/>
      </w:pPr>
      <w:r>
        <w:rPr>
          <w:b/>
          <w:bCs/>
        </w:rPr>
        <w:tab/>
      </w:r>
      <w:r>
        <w:t xml:space="preserve">Este questionário contou com 488 respostas, divididas em duas amostras: </w:t>
      </w:r>
      <w:commentRangeStart w:id="38"/>
      <w:r>
        <w:t>a amostra A, com 312 respondentes</w:t>
      </w:r>
      <w:r w:rsidR="00DD0E16">
        <w:t>,</w:t>
      </w:r>
      <w:r w:rsidR="00062F97">
        <w:t xml:space="preserve"> que denominei de Usuários Intensos,</w:t>
      </w:r>
      <w:r w:rsidR="00DD0E16">
        <w:t xml:space="preserve"> e a amostra B, com 176</w:t>
      </w:r>
      <w:commentRangeEnd w:id="38"/>
      <w:r w:rsidR="007C19AE">
        <w:rPr>
          <w:rStyle w:val="CommentReference"/>
        </w:rPr>
        <w:commentReference w:id="38"/>
      </w:r>
      <w:r w:rsidR="00062F97">
        <w:t xml:space="preserve">, </w:t>
      </w:r>
      <w:r w:rsidR="00062F97">
        <w:lastRenderedPageBreak/>
        <w:t>denominada Usuários Casuais</w:t>
      </w:r>
      <w:r w:rsidR="00DD0E16">
        <w:t xml:space="preserve">. Dos respondentes, 50,2% eram do gênero masculino, 46,93% do gênero feminino e 2,87% de gênero não-binário ou optaram por não informar. Este perfil médio não é seguido igualmente entre as amostras. </w:t>
      </w:r>
      <w:r w:rsidR="00062F97">
        <w:t>Os Usuários Intensos</w:t>
      </w:r>
      <w:r w:rsidR="00DD0E16">
        <w:t xml:space="preserve"> </w:t>
      </w:r>
      <w:r w:rsidR="00062F97">
        <w:t>se</w:t>
      </w:r>
      <w:r w:rsidR="00DD0E16">
        <w:t xml:space="preserve"> dividia</w:t>
      </w:r>
      <w:r w:rsidR="00062F97">
        <w:t>m</w:t>
      </w:r>
      <w:r w:rsidR="00DD0E16">
        <w:t xml:space="preserve"> em 54,49% do gênero feminino, 43,59% do gênero masculino e 1,92% de gênero não binário, representando todos os respondentes deste gênero de ambas as amostras. Já </w:t>
      </w:r>
      <w:r w:rsidR="00062F97">
        <w:t xml:space="preserve">os </w:t>
      </w:r>
      <w:r w:rsidR="00F235DC">
        <w:t>Casuais</w:t>
      </w:r>
      <w:r w:rsidR="00DD0E16">
        <w:t xml:space="preserve"> se divide</w:t>
      </w:r>
      <w:r w:rsidR="00F235DC">
        <w:t>m</w:t>
      </w:r>
      <w:r w:rsidR="00DD0E16">
        <w:t xml:space="preserve"> em 61,93% do gênero masculino, 33,52% de gênero feminino e 4,55% preferiram não informar gênero, representando todos os respondentes com tal preferência em ambas as amostras.</w:t>
      </w:r>
    </w:p>
    <w:p w14:paraId="6687DE20" w14:textId="7E42A435" w:rsidR="00DD0E16" w:rsidRDefault="00DD0E16" w:rsidP="002B522D">
      <w:pPr>
        <w:ind w:firstLine="0"/>
        <w:rPr>
          <w:rFonts w:cs="Times New Roman"/>
        </w:rPr>
      </w:pPr>
      <w:r>
        <w:tab/>
        <w:t>Quanto à idade dos respondentes, a amostra A apresentou idade média de 23,1 anos, sendo que o mais jovem respondente desta amostra tinha 12 anos, a moda foi 22 anos e o respondente mais velho tinha 56. Já na amostra B, o mais jovem respondente tinha 24 anos, a moda foi de 49 anos e o respondente mais velho tinha 73 anos de idade, o que representou uma média de idade para a amostra B de 47,3 anos. No total, portanto, a média de idade dos respondentes de ambas as amostras foi de 31,8 anos de idade.</w:t>
      </w:r>
      <w:r w:rsidR="002205F9">
        <w:t xml:space="preserve"> Pode-se ver a distribuição por faixas etárias na Tabela 2.</w:t>
      </w:r>
      <w:r w:rsidR="00516F23">
        <w:t xml:space="preserve"> Esta diferença de idades era esperada considerando os públicos abordados </w:t>
      </w:r>
      <w:r w:rsidR="00516F23" w:rsidRPr="00EC6B55">
        <w:rPr>
          <w:rFonts w:cs="Times New Roman"/>
        </w:rPr>
        <w:t>na coleta das amostras.</w:t>
      </w:r>
    </w:p>
    <w:p w14:paraId="5DA27CC3" w14:textId="77777777" w:rsidR="00EC6B55" w:rsidRPr="00EC6B55" w:rsidRDefault="00EC6B55" w:rsidP="002B522D">
      <w:pPr>
        <w:ind w:firstLine="0"/>
        <w:rPr>
          <w:rFonts w:cs="Times New Roman"/>
        </w:rPr>
      </w:pPr>
    </w:p>
    <w:p w14:paraId="309829FB" w14:textId="07D1749A" w:rsidR="002F6C66" w:rsidRPr="00EC6B55" w:rsidRDefault="00EC6B55" w:rsidP="002B522D">
      <w:pPr>
        <w:ind w:firstLine="0"/>
        <w:rPr>
          <w:rFonts w:cs="Times New Roman"/>
        </w:rPr>
      </w:pPr>
      <w:r w:rsidRPr="00EC6B55">
        <w:rPr>
          <w:rFonts w:cs="Times New Roman"/>
          <w:b/>
          <w:bCs/>
        </w:rPr>
        <w:t>Tabela 2</w:t>
      </w:r>
      <w:r>
        <w:rPr>
          <w:rFonts w:cs="Times New Roman"/>
          <w:b/>
          <w:bCs/>
        </w:rPr>
        <w:t>:</w:t>
      </w:r>
      <w:r>
        <w:rPr>
          <w:rFonts w:cs="Times New Roman"/>
        </w:rPr>
        <w:t xml:space="preserve"> Faixas etárias dos respondentes</w:t>
      </w:r>
    </w:p>
    <w:tbl>
      <w:tblPr>
        <w:tblStyle w:val="PlainTable5"/>
        <w:tblW w:w="6532" w:type="dxa"/>
        <w:tblLook w:val="04E0" w:firstRow="1" w:lastRow="1" w:firstColumn="1" w:lastColumn="0" w:noHBand="0" w:noVBand="1"/>
      </w:tblPr>
      <w:tblGrid>
        <w:gridCol w:w="2518"/>
        <w:gridCol w:w="1559"/>
        <w:gridCol w:w="1560"/>
        <w:gridCol w:w="895"/>
      </w:tblGrid>
      <w:tr w:rsidR="002205F9" w:rsidRPr="003F4A54" w14:paraId="01086BC7"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518" w:type="dxa"/>
            <w:noWrap/>
            <w:hideMark/>
          </w:tcPr>
          <w:p w14:paraId="6518E037" w14:textId="1186C39B" w:rsidR="002205F9" w:rsidRPr="003F4A54" w:rsidRDefault="002205F9"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Faixa Etária</w:t>
            </w:r>
          </w:p>
        </w:tc>
        <w:tc>
          <w:tcPr>
            <w:tcW w:w="1559" w:type="dxa"/>
            <w:noWrap/>
            <w:hideMark/>
          </w:tcPr>
          <w:p w14:paraId="065E92CC" w14:textId="6BBFC9D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 A</w:t>
            </w:r>
          </w:p>
        </w:tc>
        <w:tc>
          <w:tcPr>
            <w:tcW w:w="1560" w:type="dxa"/>
            <w:noWrap/>
            <w:hideMark/>
          </w:tcPr>
          <w:p w14:paraId="75325667" w14:textId="725172B0"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w:t>
            </w:r>
            <w:r w:rsidR="00516F23" w:rsidRPr="003F4A54">
              <w:rPr>
                <w:rFonts w:ascii="Times New Roman" w:eastAsia="Times New Roman" w:hAnsi="Times New Roman" w:cs="Times New Roman"/>
                <w:b/>
                <w:bCs/>
                <w:color w:val="000000"/>
                <w:sz w:val="22"/>
                <w:szCs w:val="22"/>
                <w:lang w:eastAsia="pt-BR"/>
              </w:rPr>
              <w:t xml:space="preserve"> </w:t>
            </w:r>
            <w:r w:rsidRPr="003F4A54">
              <w:rPr>
                <w:rFonts w:ascii="Times New Roman" w:eastAsia="Times New Roman" w:hAnsi="Times New Roman" w:cs="Times New Roman"/>
                <w:b/>
                <w:bCs/>
                <w:color w:val="000000"/>
                <w:sz w:val="22"/>
                <w:szCs w:val="22"/>
                <w:lang w:eastAsia="pt-BR"/>
              </w:rPr>
              <w:t>B</w:t>
            </w:r>
          </w:p>
        </w:tc>
        <w:tc>
          <w:tcPr>
            <w:tcW w:w="895" w:type="dxa"/>
            <w:noWrap/>
            <w:hideMark/>
          </w:tcPr>
          <w:p w14:paraId="27299366" w14:textId="4EEA9E3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516F23" w:rsidRPr="003F4A54" w14:paraId="2DAE02E4"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3B1B5BDA"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1: Menor de 18 anos</w:t>
            </w:r>
          </w:p>
        </w:tc>
        <w:tc>
          <w:tcPr>
            <w:tcW w:w="1559" w:type="dxa"/>
            <w:noWrap/>
            <w:hideMark/>
          </w:tcPr>
          <w:p w14:paraId="239F9AA2"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16,03%</w:t>
            </w:r>
          </w:p>
        </w:tc>
        <w:tc>
          <w:tcPr>
            <w:tcW w:w="1560" w:type="dxa"/>
            <w:noWrap/>
            <w:hideMark/>
          </w:tcPr>
          <w:p w14:paraId="3CFBEF06" w14:textId="7E26FFD9"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895" w:type="dxa"/>
            <w:noWrap/>
            <w:hideMark/>
          </w:tcPr>
          <w:p w14:paraId="280D9F8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10,25%</w:t>
            </w:r>
          </w:p>
        </w:tc>
      </w:tr>
      <w:tr w:rsidR="002205F9" w:rsidRPr="003F4A54" w14:paraId="44BCCD9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07B1C08B"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2: Entre 18 e 24 anos</w:t>
            </w:r>
          </w:p>
        </w:tc>
        <w:tc>
          <w:tcPr>
            <w:tcW w:w="1559" w:type="dxa"/>
            <w:noWrap/>
            <w:hideMark/>
          </w:tcPr>
          <w:p w14:paraId="4934548F"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54,49%</w:t>
            </w:r>
          </w:p>
        </w:tc>
        <w:tc>
          <w:tcPr>
            <w:tcW w:w="1560" w:type="dxa"/>
            <w:noWrap/>
            <w:hideMark/>
          </w:tcPr>
          <w:p w14:paraId="779CD76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1,70%</w:t>
            </w:r>
          </w:p>
        </w:tc>
        <w:tc>
          <w:tcPr>
            <w:tcW w:w="895" w:type="dxa"/>
            <w:noWrap/>
            <w:hideMark/>
          </w:tcPr>
          <w:p w14:paraId="57006202"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35,45%</w:t>
            </w:r>
          </w:p>
        </w:tc>
      </w:tr>
      <w:tr w:rsidR="00516F23" w:rsidRPr="003F4A54" w14:paraId="069430F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1A2875D9"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3: Entre 25 e 39 anos</w:t>
            </w:r>
          </w:p>
        </w:tc>
        <w:tc>
          <w:tcPr>
            <w:tcW w:w="1559" w:type="dxa"/>
            <w:noWrap/>
            <w:hideMark/>
          </w:tcPr>
          <w:p w14:paraId="1D3DC4B3"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25,64%</w:t>
            </w:r>
          </w:p>
        </w:tc>
        <w:tc>
          <w:tcPr>
            <w:tcW w:w="1560" w:type="dxa"/>
            <w:noWrap/>
            <w:hideMark/>
          </w:tcPr>
          <w:p w14:paraId="65AFC9B6"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21,02%</w:t>
            </w:r>
          </w:p>
        </w:tc>
        <w:tc>
          <w:tcPr>
            <w:tcW w:w="895" w:type="dxa"/>
            <w:noWrap/>
            <w:hideMark/>
          </w:tcPr>
          <w:p w14:paraId="23DA3E4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23,98%</w:t>
            </w:r>
          </w:p>
        </w:tc>
      </w:tr>
      <w:tr w:rsidR="002205F9" w:rsidRPr="003F4A54" w14:paraId="37633C4F"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E274147"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4: Entre 40 e 59 anos</w:t>
            </w:r>
          </w:p>
        </w:tc>
        <w:tc>
          <w:tcPr>
            <w:tcW w:w="1559" w:type="dxa"/>
            <w:noWrap/>
            <w:hideMark/>
          </w:tcPr>
          <w:p w14:paraId="430040EC"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3,85%</w:t>
            </w:r>
          </w:p>
        </w:tc>
        <w:tc>
          <w:tcPr>
            <w:tcW w:w="1560" w:type="dxa"/>
            <w:noWrap/>
            <w:hideMark/>
          </w:tcPr>
          <w:p w14:paraId="7BC7689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63,64%</w:t>
            </w:r>
          </w:p>
        </w:tc>
        <w:tc>
          <w:tcPr>
            <w:tcW w:w="895" w:type="dxa"/>
            <w:noWrap/>
            <w:hideMark/>
          </w:tcPr>
          <w:p w14:paraId="2C042DF1"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25,41%</w:t>
            </w:r>
          </w:p>
        </w:tc>
      </w:tr>
      <w:tr w:rsidR="00516F23" w:rsidRPr="003F4A54" w14:paraId="3E87308D"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50D80A8"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5: Maior de 60 anos</w:t>
            </w:r>
          </w:p>
        </w:tc>
        <w:tc>
          <w:tcPr>
            <w:tcW w:w="1559" w:type="dxa"/>
            <w:noWrap/>
            <w:hideMark/>
          </w:tcPr>
          <w:p w14:paraId="220DA4B2" w14:textId="39323107"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560" w:type="dxa"/>
            <w:noWrap/>
            <w:hideMark/>
          </w:tcPr>
          <w:p w14:paraId="0073F74A"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13,64%</w:t>
            </w:r>
          </w:p>
        </w:tc>
        <w:tc>
          <w:tcPr>
            <w:tcW w:w="895" w:type="dxa"/>
            <w:noWrap/>
            <w:hideMark/>
          </w:tcPr>
          <w:p w14:paraId="7BE29551"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4,92%</w:t>
            </w:r>
          </w:p>
        </w:tc>
      </w:tr>
      <w:tr w:rsidR="00516F23" w:rsidRPr="003F4A54" w14:paraId="4A7C82E4"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518" w:type="dxa"/>
            <w:noWrap/>
          </w:tcPr>
          <w:p w14:paraId="60518853" w14:textId="53A0E3D6" w:rsidR="00516F23" w:rsidRPr="003F4A54" w:rsidRDefault="00516F23"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1559" w:type="dxa"/>
            <w:noWrap/>
          </w:tcPr>
          <w:p w14:paraId="32E7B6DD" w14:textId="566CED0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1560" w:type="dxa"/>
            <w:noWrap/>
          </w:tcPr>
          <w:p w14:paraId="7E5F0689" w14:textId="207BB54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895" w:type="dxa"/>
            <w:noWrap/>
          </w:tcPr>
          <w:p w14:paraId="1E8AB633" w14:textId="0AD42A34"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r>
    </w:tbl>
    <w:p w14:paraId="16881963" w14:textId="77777777" w:rsidR="00EC6B55" w:rsidRPr="00EC6B55" w:rsidRDefault="00EC6B55" w:rsidP="00EC6B55">
      <w:pPr>
        <w:ind w:firstLine="0"/>
        <w:rPr>
          <w:sz w:val="20"/>
          <w:szCs w:val="20"/>
        </w:rPr>
      </w:pPr>
      <w:r w:rsidRPr="00EC6B55">
        <w:rPr>
          <w:sz w:val="20"/>
          <w:szCs w:val="20"/>
        </w:rPr>
        <w:t>Fonte:</w:t>
      </w:r>
      <w:r>
        <w:rPr>
          <w:sz w:val="20"/>
          <w:szCs w:val="20"/>
        </w:rPr>
        <w:t xml:space="preserve"> Elaboração própria</w:t>
      </w:r>
    </w:p>
    <w:p w14:paraId="0CC4BB22" w14:textId="77777777" w:rsidR="002F6C66" w:rsidRPr="001472A4" w:rsidRDefault="002F6C66" w:rsidP="002B522D">
      <w:pPr>
        <w:ind w:firstLine="0"/>
        <w:rPr>
          <w:rFonts w:ascii="Arial" w:hAnsi="Arial" w:cs="Arial"/>
        </w:rPr>
      </w:pPr>
    </w:p>
    <w:p w14:paraId="3B64547D" w14:textId="42B9754C" w:rsidR="00516F23" w:rsidRDefault="00516F23" w:rsidP="002B522D">
      <w:pPr>
        <w:ind w:firstLine="0"/>
      </w:pPr>
      <w:r>
        <w:tab/>
        <w:t xml:space="preserve">Ambas as amostras tiveram prevalência de respostas em níveis de renda familiar mensal altos. </w:t>
      </w:r>
      <w:commentRangeStart w:id="39"/>
      <w:r>
        <w:t>No total, 27,86% dos respondentes declararam ter renda mensal acima de R$30.000</w:t>
      </w:r>
      <w:commentRangeEnd w:id="39"/>
      <w:r>
        <w:rPr>
          <w:rStyle w:val="CommentReference"/>
        </w:rPr>
        <w:commentReference w:id="39"/>
      </w:r>
      <w:r>
        <w:t xml:space="preserve">, 18,03% declararam entre R$15.001 e R$30.000,15,98% entre R$8.001 e R$15.000, 10,66% entre R$ 5.001 e R$8.000, 12,30% entre R$3.001 e R$5.000, 6,15% entre R$2.001 e R$3.000 e apenas 9,43% responderam ter renda familiar mensal abaixo de R$2.000. Esta distribuição </w:t>
      </w:r>
      <w:r w:rsidR="00C8736F">
        <w:t>distorcida para perfis de maior renda pode estar associada aos meios de distribuição do questionário, dado que o uso mais intenso de redes sociais por pessoas de renda mais alta comparado com de renda mais baixa aumenta a probabilidade daquele grupo encontrar o link do questionário e ter tempo livre para respondê-lo.</w:t>
      </w:r>
    </w:p>
    <w:p w14:paraId="5FD5C963" w14:textId="19344477" w:rsidR="00C8736F" w:rsidRDefault="00C8736F" w:rsidP="002B522D">
      <w:pPr>
        <w:ind w:firstLine="0"/>
      </w:pPr>
      <w:r>
        <w:lastRenderedPageBreak/>
        <w:tab/>
        <w:t xml:space="preserve">Quanto a estado civil, 69,26% dos respondentes declararam estar solteiros, 22,54% </w:t>
      </w:r>
      <w:r w:rsidR="00785641">
        <w:t>casados, 4,51% em união estável e 3,69% declararam estar divorciados ou separados. A alta proporção de solteiros vem da amostra A, mais jovem, na qual 90,38% dos respondentes declararam este estado civil.</w:t>
      </w:r>
    </w:p>
    <w:p w14:paraId="05334A1F" w14:textId="1BAF4647" w:rsidR="00AE3FF7" w:rsidRDefault="00AE3FF7" w:rsidP="002B522D">
      <w:pPr>
        <w:ind w:firstLine="0"/>
      </w:pPr>
    </w:p>
    <w:p w14:paraId="2E27E26B" w14:textId="05268236" w:rsidR="00AE3FF7" w:rsidRPr="00AE3FF7" w:rsidRDefault="00AE3FF7" w:rsidP="002B522D">
      <w:pPr>
        <w:ind w:firstLine="0"/>
        <w:rPr>
          <w:b/>
          <w:bCs/>
        </w:rPr>
      </w:pPr>
      <w:r>
        <w:rPr>
          <w:b/>
          <w:bCs/>
        </w:rPr>
        <w:t>Perfil de Busca e Consumo</w:t>
      </w:r>
    </w:p>
    <w:p w14:paraId="2DC98018" w14:textId="40C9A69F" w:rsidR="00785641" w:rsidRDefault="004005FB" w:rsidP="002B522D">
      <w:pPr>
        <w:ind w:firstLine="0"/>
      </w:pPr>
      <w:r>
        <w:tab/>
        <w:t xml:space="preserve">Quanto aos serviços assinados, os respondentes podiam assinalar todos os quais assinassem. Assim, 93,44% afirmaram assinar </w:t>
      </w:r>
      <w:r w:rsidRPr="004005FB">
        <w:rPr>
          <w:i/>
          <w:iCs/>
        </w:rPr>
        <w:t>Netflix</w:t>
      </w:r>
      <w:r>
        <w:t>, 53,89% AmazonPrime Video, 2</w:t>
      </w:r>
      <w:r w:rsidR="007361E0">
        <w:t>1</w:t>
      </w:r>
      <w:r>
        <w:t>,</w:t>
      </w:r>
      <w:r w:rsidR="007361E0">
        <w:t>31</w:t>
      </w:r>
      <w:r>
        <w:t>% NETNow,</w:t>
      </w:r>
      <w:r w:rsidR="007361E0" w:rsidRPr="007361E0">
        <w:t xml:space="preserve"> </w:t>
      </w:r>
      <w:r w:rsidR="007361E0">
        <w:t>17,83% TelecinePlay,</w:t>
      </w:r>
      <w:r>
        <w:t xml:space="preserve"> 17,42% HBO Go, 1</w:t>
      </w:r>
      <w:r w:rsidR="007361E0">
        <w:t>7</w:t>
      </w:r>
      <w:r>
        <w:t>,0</w:t>
      </w:r>
      <w:r w:rsidR="007361E0">
        <w:t>1</w:t>
      </w:r>
      <w:r>
        <w:t>% Globoplay, 1</w:t>
      </w:r>
      <w:r w:rsidR="007361E0">
        <w:t>6</w:t>
      </w:r>
      <w:r>
        <w:t>,</w:t>
      </w:r>
      <w:r w:rsidR="007361E0">
        <w:t>19</w:t>
      </w:r>
      <w:r>
        <w:t xml:space="preserve">% AppleTV, 13,32% Crunchyroll, 3,28% afirmaram não assinar nenhum serviço de </w:t>
      </w:r>
      <w:r w:rsidRPr="004005FB">
        <w:rPr>
          <w:i/>
          <w:iCs/>
        </w:rPr>
        <w:t>streaming</w:t>
      </w:r>
      <w:r>
        <w:t xml:space="preserve">, </w:t>
      </w:r>
      <w:r w:rsidR="007361E0">
        <w:t>e outros serviços que receberam menos de 1% de respostas são: Viki, Looke, Oldflix, Giganima, Mubi, PlayPlus e YoutubeFilmes.</w:t>
      </w:r>
      <w:r w:rsidR="00B107D6">
        <w:t xml:space="preserve"> Vale ressaltar que 58,61% dos respondentes afirmou não ser financeiramente responsável pelas contas de todos os serviços assinados, dividindo o ônus com pelo menos uma outra pessoa. Esta concentração é devido a 77,56% dos respondentes da amostra A responder que não são financeiramente responsáveis pelas contas, enquanto 75% da amostra B, que teve menos respondentes, </w:t>
      </w:r>
      <w:r w:rsidR="00D7609D">
        <w:t>afirmou</w:t>
      </w:r>
      <w:r w:rsidR="00B107D6">
        <w:t xml:space="preserve"> ser o responsável.</w:t>
      </w:r>
      <w:r w:rsidR="00AE3FF7">
        <w:t xml:space="preserve"> Dado o perfil demográfico das amostras, podemos supor que os respondentes da amostra B são provavelmente pais e responsáveis de pessoas na demografia da amostra A e, portanto, acabam tomando a responsabilidade pelos custos e dividindo com suas famílias.</w:t>
      </w:r>
    </w:p>
    <w:p w14:paraId="10DA868C" w14:textId="78B1AC80" w:rsidR="00D7609D" w:rsidRPr="00AE3FF7" w:rsidRDefault="00D7609D" w:rsidP="002B522D">
      <w:pPr>
        <w:ind w:firstLine="0"/>
      </w:pPr>
      <w:r>
        <w:tab/>
        <w:t>Já se tratando dos gêneros assistidos, há uma diferença clara entre as preferências para séries e filmes. Em ambos, foi solicitado que o respondente apontasse em qualquer ordem os gêneros que mais consome em cada meio. Para séries, a resposta mais frequente foi Comédia (38,11%), seguido por Ação (32,79%), Policial (31,56%), Suspense (27,46%) e Anime (27,25%). Já para filmes, as preferências mudam para Ação em primeiro lugar (43,03%), seguido por Comédia (37,91%), Aventura (30,12%), Suspense (29,71%) e Ficção Científica (29,10%).</w:t>
      </w:r>
      <w:r w:rsidR="00AE3FF7">
        <w:t xml:space="preserve"> Essas diferenças indicam que esforços de </w:t>
      </w:r>
      <w:r w:rsidR="00AE3FF7">
        <w:rPr>
          <w:i/>
          <w:iCs/>
        </w:rPr>
        <w:t>marketing</w:t>
      </w:r>
      <w:r w:rsidR="00AE3FF7">
        <w:t xml:space="preserve"> não podem usar da mesma linguagem e focar nos mesmos gêneros quando se tratando de séries ou filmes, a distinção do tipo de conteúdo é tão importante quanto a distinção do gênero dele.</w:t>
      </w:r>
    </w:p>
    <w:p w14:paraId="66501FBA" w14:textId="59400F9E" w:rsidR="00921756" w:rsidRDefault="00921756" w:rsidP="002B522D">
      <w:pPr>
        <w:ind w:firstLine="0"/>
      </w:pPr>
      <w:r>
        <w:tab/>
        <w:t xml:space="preserve">Na Tabela 3, podemos ver as respostas da pergunta de quais motivos levam o respondente a assistir </w:t>
      </w:r>
      <w:r w:rsidR="00F65690">
        <w:t>séries e filmes.</w:t>
      </w:r>
      <w:r w:rsidR="00E12BEB">
        <w:t xml:space="preserve"> Indicação de amigos ou familiares aparece como o principal motivo, reportado por 72,13% dos respondentes. Em segundo lugar apareceu o motivo de “Tempo Livre”, com 71,11% das respostas e, em terceiro lugar, lançamento de novos episódios de séries que já acompanham com 63,11%.</w:t>
      </w:r>
      <w:r w:rsidR="005F5363">
        <w:t xml:space="preserve"> Completando as respostas já preenchidas pelo questionário, temos “Colocar ‘de fundo’ enquanto realizo outras atividades” com 15,57% </w:t>
      </w:r>
      <w:r w:rsidR="005F5363">
        <w:lastRenderedPageBreak/>
        <w:t>dos respondentes.</w:t>
      </w:r>
      <w:r w:rsidR="00EB7D26">
        <w:t xml:space="preserve"> Isso indica que períodos no ano com maior tempo livre podem levar consumidores a buscarem novos conteúdos, através de quaisquer meios disponíveis a ele.</w:t>
      </w:r>
    </w:p>
    <w:p w14:paraId="09A3F48C" w14:textId="77777777" w:rsidR="00EC6B55" w:rsidRDefault="00EC6B55" w:rsidP="002B522D">
      <w:pPr>
        <w:ind w:firstLine="0"/>
      </w:pPr>
    </w:p>
    <w:p w14:paraId="60499D27" w14:textId="786B89D5" w:rsidR="00A52394" w:rsidRPr="00EC6B55" w:rsidRDefault="00EC6B55" w:rsidP="002B522D">
      <w:pPr>
        <w:ind w:firstLine="0"/>
        <w:rPr>
          <w:rFonts w:cs="Times New Roman"/>
          <w:i/>
          <w:iCs/>
        </w:rPr>
      </w:pPr>
      <w:r w:rsidRPr="00EC6B55">
        <w:rPr>
          <w:rFonts w:cs="Times New Roman"/>
          <w:b/>
          <w:bCs/>
        </w:rPr>
        <w:t xml:space="preserve">Tabela </w:t>
      </w:r>
      <w:r>
        <w:rPr>
          <w:rFonts w:cs="Times New Roman"/>
          <w:b/>
          <w:bCs/>
        </w:rPr>
        <w:t>3:</w:t>
      </w:r>
      <w:r>
        <w:rPr>
          <w:rFonts w:cs="Times New Roman"/>
        </w:rPr>
        <w:t xml:space="preserve"> Motivos que levam os respondentes a buscar conteúdo via </w:t>
      </w:r>
      <w:r>
        <w:rPr>
          <w:rFonts w:cs="Times New Roman"/>
          <w:i/>
          <w:iCs/>
        </w:rPr>
        <w:t>streaming</w:t>
      </w:r>
    </w:p>
    <w:tbl>
      <w:tblPr>
        <w:tblStyle w:val="PlainTable5"/>
        <w:tblW w:w="8647" w:type="dxa"/>
        <w:tblLook w:val="04E0" w:firstRow="1" w:lastRow="1" w:firstColumn="1" w:lastColumn="0" w:noHBand="0" w:noVBand="1"/>
      </w:tblPr>
      <w:tblGrid>
        <w:gridCol w:w="5670"/>
        <w:gridCol w:w="959"/>
        <w:gridCol w:w="992"/>
        <w:gridCol w:w="1026"/>
      </w:tblGrid>
      <w:tr w:rsidR="00921756" w:rsidRPr="00921756" w14:paraId="1BB04DFA" w14:textId="77777777" w:rsidTr="00A5239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670" w:type="dxa"/>
            <w:noWrap/>
            <w:hideMark/>
          </w:tcPr>
          <w:p w14:paraId="035FB7FA" w14:textId="324D3C37" w:rsidR="00921756" w:rsidRPr="003F4A54" w:rsidRDefault="00F65690"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Motivo</w:t>
            </w:r>
          </w:p>
        </w:tc>
        <w:tc>
          <w:tcPr>
            <w:tcW w:w="959" w:type="dxa"/>
            <w:noWrap/>
            <w:hideMark/>
          </w:tcPr>
          <w:p w14:paraId="0A21A24D"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w:t>
            </w:r>
          </w:p>
        </w:tc>
        <w:tc>
          <w:tcPr>
            <w:tcW w:w="992" w:type="dxa"/>
            <w:noWrap/>
            <w:hideMark/>
          </w:tcPr>
          <w:p w14:paraId="475C2B74"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B</w:t>
            </w:r>
          </w:p>
        </w:tc>
        <w:tc>
          <w:tcPr>
            <w:tcW w:w="1026" w:type="dxa"/>
            <w:noWrap/>
            <w:hideMark/>
          </w:tcPr>
          <w:p w14:paraId="35FBE5EC" w14:textId="1448FA62"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921756" w:rsidRPr="00921756" w14:paraId="0D93F150"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bottom w:val="single" w:sz="2" w:space="0" w:color="E7E6E6" w:themeColor="background2"/>
            </w:tcBorders>
            <w:noWrap/>
            <w:hideMark/>
          </w:tcPr>
          <w:p w14:paraId="55AC2EF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amigos ou familiares</w:t>
            </w:r>
          </w:p>
        </w:tc>
        <w:tc>
          <w:tcPr>
            <w:tcW w:w="959" w:type="dxa"/>
            <w:noWrap/>
            <w:hideMark/>
          </w:tcPr>
          <w:p w14:paraId="4993581B"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230</w:t>
            </w:r>
          </w:p>
        </w:tc>
        <w:tc>
          <w:tcPr>
            <w:tcW w:w="992" w:type="dxa"/>
            <w:noWrap/>
            <w:hideMark/>
          </w:tcPr>
          <w:p w14:paraId="34A7E67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122</w:t>
            </w:r>
          </w:p>
        </w:tc>
        <w:tc>
          <w:tcPr>
            <w:tcW w:w="1026" w:type="dxa"/>
            <w:noWrap/>
            <w:hideMark/>
          </w:tcPr>
          <w:p w14:paraId="28422B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352</w:t>
            </w:r>
          </w:p>
        </w:tc>
      </w:tr>
      <w:tr w:rsidR="00921756" w:rsidRPr="00921756" w14:paraId="699BB4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F9D37C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Tempo Livre</w:t>
            </w:r>
          </w:p>
        </w:tc>
        <w:tc>
          <w:tcPr>
            <w:tcW w:w="959" w:type="dxa"/>
            <w:noWrap/>
            <w:hideMark/>
          </w:tcPr>
          <w:p w14:paraId="4D7152C3"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245</w:t>
            </w:r>
          </w:p>
        </w:tc>
        <w:tc>
          <w:tcPr>
            <w:tcW w:w="992" w:type="dxa"/>
            <w:noWrap/>
            <w:hideMark/>
          </w:tcPr>
          <w:p w14:paraId="0F80E6B9"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w:t>
            </w:r>
          </w:p>
        </w:tc>
        <w:tc>
          <w:tcPr>
            <w:tcW w:w="1026" w:type="dxa"/>
            <w:noWrap/>
            <w:hideMark/>
          </w:tcPr>
          <w:p w14:paraId="5F1FFF8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347</w:t>
            </w:r>
          </w:p>
        </w:tc>
      </w:tr>
      <w:tr w:rsidR="00921756" w:rsidRPr="00921756" w14:paraId="62D07D73"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1575762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Lançamento de novo episódio de uma série que já acompanho</w:t>
            </w:r>
          </w:p>
        </w:tc>
        <w:tc>
          <w:tcPr>
            <w:tcW w:w="959" w:type="dxa"/>
            <w:noWrap/>
            <w:hideMark/>
          </w:tcPr>
          <w:p w14:paraId="5643363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222</w:t>
            </w:r>
          </w:p>
        </w:tc>
        <w:tc>
          <w:tcPr>
            <w:tcW w:w="992" w:type="dxa"/>
            <w:noWrap/>
            <w:hideMark/>
          </w:tcPr>
          <w:p w14:paraId="6B830F8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86</w:t>
            </w:r>
          </w:p>
        </w:tc>
        <w:tc>
          <w:tcPr>
            <w:tcW w:w="1026" w:type="dxa"/>
            <w:noWrap/>
            <w:hideMark/>
          </w:tcPr>
          <w:p w14:paraId="1DF889F0"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308</w:t>
            </w:r>
          </w:p>
        </w:tc>
      </w:tr>
      <w:tr w:rsidR="00921756" w:rsidRPr="00921756" w14:paraId="71A6AE0F"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36986A2"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Colocar "de fundo" enquanto realizo outras atividades</w:t>
            </w:r>
          </w:p>
        </w:tc>
        <w:tc>
          <w:tcPr>
            <w:tcW w:w="959" w:type="dxa"/>
            <w:noWrap/>
            <w:hideMark/>
          </w:tcPr>
          <w:p w14:paraId="325ED73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64</w:t>
            </w:r>
          </w:p>
        </w:tc>
        <w:tc>
          <w:tcPr>
            <w:tcW w:w="992" w:type="dxa"/>
            <w:noWrap/>
            <w:hideMark/>
          </w:tcPr>
          <w:p w14:paraId="7B73DF4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w:t>
            </w:r>
          </w:p>
        </w:tc>
        <w:tc>
          <w:tcPr>
            <w:tcW w:w="1026" w:type="dxa"/>
            <w:noWrap/>
            <w:hideMark/>
          </w:tcPr>
          <w:p w14:paraId="274A8A41"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76</w:t>
            </w:r>
          </w:p>
        </w:tc>
      </w:tr>
      <w:tr w:rsidR="00921756" w:rsidRPr="00921756" w14:paraId="0F9FBC06"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2707C79"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Escapismo</w:t>
            </w:r>
          </w:p>
        </w:tc>
        <w:tc>
          <w:tcPr>
            <w:tcW w:w="959" w:type="dxa"/>
            <w:noWrap/>
            <w:hideMark/>
          </w:tcPr>
          <w:p w14:paraId="5063ED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w:t>
            </w:r>
          </w:p>
        </w:tc>
        <w:tc>
          <w:tcPr>
            <w:tcW w:w="992" w:type="dxa"/>
            <w:noWrap/>
            <w:hideMark/>
          </w:tcPr>
          <w:p w14:paraId="24A39BCA"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339C5619"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w:t>
            </w:r>
          </w:p>
        </w:tc>
      </w:tr>
      <w:tr w:rsidR="00921756" w:rsidRPr="00921756" w14:paraId="0BBB1DBB"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DFCFBD5"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Aprender mais sobre algum assunto específico</w:t>
            </w:r>
          </w:p>
        </w:tc>
        <w:tc>
          <w:tcPr>
            <w:tcW w:w="959" w:type="dxa"/>
            <w:noWrap/>
            <w:hideMark/>
          </w:tcPr>
          <w:p w14:paraId="6D56096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c>
          <w:tcPr>
            <w:tcW w:w="992" w:type="dxa"/>
            <w:noWrap/>
            <w:hideMark/>
          </w:tcPr>
          <w:p w14:paraId="18B45592" w14:textId="32B38F45"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594373B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r>
      <w:tr w:rsidR="00921756" w:rsidRPr="00921756" w14:paraId="6686BE6D"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470582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influenciadores</w:t>
            </w:r>
          </w:p>
        </w:tc>
        <w:tc>
          <w:tcPr>
            <w:tcW w:w="959" w:type="dxa"/>
            <w:noWrap/>
            <w:hideMark/>
          </w:tcPr>
          <w:p w14:paraId="04F22251"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581B2A9B" w14:textId="2D8C288D" w:rsidR="00921756" w:rsidRPr="003F4A54" w:rsidRDefault="00782A1D"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253E6A75"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499DBBD0"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5A44571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Nota alta nos sites de crítica</w:t>
            </w:r>
          </w:p>
        </w:tc>
        <w:tc>
          <w:tcPr>
            <w:tcW w:w="959" w:type="dxa"/>
            <w:noWrap/>
            <w:hideMark/>
          </w:tcPr>
          <w:p w14:paraId="0ACD814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08E5EAB9" w14:textId="74FC84EF"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76A71D4"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5788DD2"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433B06AF"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Distração</w:t>
            </w:r>
          </w:p>
        </w:tc>
        <w:tc>
          <w:tcPr>
            <w:tcW w:w="959" w:type="dxa"/>
            <w:noWrap/>
            <w:hideMark/>
          </w:tcPr>
          <w:p w14:paraId="4A7C4589" w14:textId="7AAA9BC6" w:rsidR="00921756" w:rsidRPr="003F4A54"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992" w:type="dxa"/>
            <w:noWrap/>
            <w:hideMark/>
          </w:tcPr>
          <w:p w14:paraId="1C846A1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1EE5EB17"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3C962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tcBorders>
            <w:noWrap/>
            <w:hideMark/>
          </w:tcPr>
          <w:p w14:paraId="2CE5A188" w14:textId="5A60875D"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Eu gosto de assi</w:t>
            </w:r>
            <w:ins w:id="40" w:author="ANDRÉ LUIZ SILVA SAMARTINI" w:date="2020-11-22T23:32:00Z">
              <w:r w:rsidR="00613F9B">
                <w:rPr>
                  <w:rFonts w:ascii="Times New Roman" w:eastAsia="Times New Roman" w:hAnsi="Times New Roman" w:cs="Times New Roman"/>
                  <w:color w:val="000000"/>
                  <w:sz w:val="22"/>
                  <w:szCs w:val="22"/>
                  <w:lang w:eastAsia="pt-BR"/>
                </w:rPr>
                <w:t>s</w:t>
              </w:r>
            </w:ins>
            <w:r w:rsidRPr="003F4A54">
              <w:rPr>
                <w:rFonts w:ascii="Times New Roman" w:eastAsia="Times New Roman" w:hAnsi="Times New Roman" w:cs="Times New Roman"/>
                <w:color w:val="000000"/>
                <w:sz w:val="22"/>
                <w:szCs w:val="22"/>
                <w:lang w:eastAsia="pt-BR"/>
              </w:rPr>
              <w:t>tir séries que me façam pensar na vida e na sociedade e nossas interações com o meio</w:t>
            </w:r>
          </w:p>
        </w:tc>
        <w:tc>
          <w:tcPr>
            <w:tcW w:w="959" w:type="dxa"/>
            <w:noWrap/>
            <w:hideMark/>
          </w:tcPr>
          <w:p w14:paraId="0072BC25"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commentRangeStart w:id="41"/>
            <w:r w:rsidRPr="003F4A54">
              <w:rPr>
                <w:rFonts w:eastAsia="Times New Roman" w:cs="Times New Roman"/>
                <w:color w:val="000000"/>
                <w:sz w:val="22"/>
                <w:szCs w:val="22"/>
                <w:lang w:eastAsia="pt-BR"/>
              </w:rPr>
              <w:t>1</w:t>
            </w:r>
          </w:p>
        </w:tc>
        <w:tc>
          <w:tcPr>
            <w:tcW w:w="992" w:type="dxa"/>
            <w:noWrap/>
            <w:hideMark/>
          </w:tcPr>
          <w:p w14:paraId="4CA893D5" w14:textId="1684AB41"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A3C3BA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w:t>
            </w:r>
            <w:commentRangeEnd w:id="41"/>
            <w:r w:rsidR="00613F9B">
              <w:rPr>
                <w:rStyle w:val="CommentReference"/>
              </w:rPr>
              <w:commentReference w:id="41"/>
            </w:r>
          </w:p>
        </w:tc>
      </w:tr>
      <w:tr w:rsidR="00921756" w:rsidRPr="00921756" w14:paraId="72769DC9" w14:textId="77777777" w:rsidTr="00A52394">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670" w:type="dxa"/>
            <w:noWrap/>
            <w:hideMark/>
          </w:tcPr>
          <w:p w14:paraId="0FE19E9C" w14:textId="580BDCA0" w:rsidR="00921756" w:rsidRPr="003F4A54" w:rsidRDefault="00921756"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959" w:type="dxa"/>
            <w:noWrap/>
            <w:hideMark/>
          </w:tcPr>
          <w:p w14:paraId="5D8E8BAE" w14:textId="61A207B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312</w:t>
            </w:r>
          </w:p>
        </w:tc>
        <w:tc>
          <w:tcPr>
            <w:tcW w:w="992" w:type="dxa"/>
            <w:noWrap/>
            <w:hideMark/>
          </w:tcPr>
          <w:p w14:paraId="40917737" w14:textId="52A7A6A9"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17</w:t>
            </w:r>
            <w:r w:rsidR="00921756" w:rsidRPr="003F4A54">
              <w:rPr>
                <w:rFonts w:ascii="Times New Roman" w:eastAsia="Times New Roman" w:hAnsi="Times New Roman" w:cs="Times New Roman"/>
                <w:b/>
                <w:bCs/>
                <w:color w:val="000000"/>
                <w:sz w:val="22"/>
                <w:szCs w:val="22"/>
                <w:lang w:eastAsia="pt-BR"/>
              </w:rPr>
              <w:t>6</w:t>
            </w:r>
          </w:p>
        </w:tc>
        <w:tc>
          <w:tcPr>
            <w:tcW w:w="1026" w:type="dxa"/>
            <w:noWrap/>
            <w:hideMark/>
          </w:tcPr>
          <w:p w14:paraId="27974D20" w14:textId="2B6812D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488</w:t>
            </w:r>
          </w:p>
        </w:tc>
      </w:tr>
    </w:tbl>
    <w:p w14:paraId="4C86172D" w14:textId="6EDCA46C" w:rsidR="00921756" w:rsidRPr="00EC6B55" w:rsidRDefault="00921756" w:rsidP="002B522D">
      <w:pPr>
        <w:ind w:firstLine="0"/>
        <w:rPr>
          <w:sz w:val="20"/>
          <w:szCs w:val="20"/>
        </w:rPr>
      </w:pPr>
      <w:r>
        <w:t xml:space="preserve"> </w:t>
      </w:r>
      <w:r w:rsidR="00EC6B55" w:rsidRPr="00EC6B55">
        <w:rPr>
          <w:sz w:val="20"/>
          <w:szCs w:val="20"/>
        </w:rPr>
        <w:t>Fonte:</w:t>
      </w:r>
      <w:r w:rsidR="00EC6B55">
        <w:rPr>
          <w:sz w:val="20"/>
          <w:szCs w:val="20"/>
        </w:rPr>
        <w:t xml:space="preserve"> Elaboração própria</w:t>
      </w:r>
    </w:p>
    <w:p w14:paraId="0CE124EF" w14:textId="3452ACD5" w:rsidR="00C95360" w:rsidRDefault="00C95360" w:rsidP="002B522D">
      <w:pPr>
        <w:ind w:firstLine="0"/>
      </w:pPr>
    </w:p>
    <w:p w14:paraId="727A72DF" w14:textId="64C935E2" w:rsidR="00EC6B55" w:rsidRDefault="00C95360" w:rsidP="00EC6B55">
      <w:pPr>
        <w:ind w:firstLine="0"/>
      </w:pPr>
      <w:r>
        <w:tab/>
        <w:t>As respostas para a pergunta</w:t>
      </w:r>
      <w:r w:rsidR="001472A4">
        <w:t xml:space="preserve"> “Onde você busca informações sobre como assistir uma série ou filme em que esteja interessado?” estão na Tabela 4. Destaco</w:t>
      </w:r>
      <w:r w:rsidR="00D63C04">
        <w:t xml:space="preserve"> aqui a alta incidência de respondentes afirmando que usam Sites de busca para encontrar informações das séries (42,42% dos respondentes). Isso pode indicar busca por conteúdos de serviços legítimos não assinados.</w:t>
      </w:r>
    </w:p>
    <w:p w14:paraId="36048696" w14:textId="77777777" w:rsidR="00EC6B55" w:rsidRDefault="00EC6B55" w:rsidP="00EC6B55">
      <w:pPr>
        <w:ind w:firstLine="0"/>
      </w:pPr>
    </w:p>
    <w:p w14:paraId="3D5F4010" w14:textId="63868126" w:rsidR="00822E73" w:rsidRDefault="00EC6B55" w:rsidP="00EC6B55">
      <w:pPr>
        <w:ind w:firstLine="0"/>
      </w:pPr>
      <w:r w:rsidRPr="00EC6B55">
        <w:rPr>
          <w:rFonts w:cs="Times New Roman"/>
          <w:b/>
          <w:bCs/>
        </w:rPr>
        <w:t xml:space="preserve">Tabela </w:t>
      </w:r>
      <w:r>
        <w:rPr>
          <w:rFonts w:cs="Times New Roman"/>
          <w:b/>
          <w:bCs/>
        </w:rPr>
        <w:t>4:</w:t>
      </w:r>
      <w:r>
        <w:rPr>
          <w:rFonts w:cs="Times New Roman"/>
        </w:rPr>
        <w:t xml:space="preserve"> Onde os respondentes buscam informações sobre séries e filmes</w:t>
      </w:r>
    </w:p>
    <w:tbl>
      <w:tblPr>
        <w:tblStyle w:val="PlainTable5"/>
        <w:tblW w:w="8046" w:type="dxa"/>
        <w:tblLook w:val="04E0" w:firstRow="1" w:lastRow="1" w:firstColumn="1" w:lastColumn="0" w:noHBand="0" w:noVBand="1"/>
      </w:tblPr>
      <w:tblGrid>
        <w:gridCol w:w="4644"/>
        <w:gridCol w:w="1276"/>
        <w:gridCol w:w="992"/>
        <w:gridCol w:w="1134"/>
      </w:tblGrid>
      <w:tr w:rsidR="00C95360" w:rsidRPr="00C95360" w14:paraId="4593301D" w14:textId="77777777" w:rsidTr="00C9536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644" w:type="dxa"/>
            <w:noWrap/>
            <w:hideMark/>
          </w:tcPr>
          <w:p w14:paraId="2442D941" w14:textId="4B32A7F5"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Onde busca</w:t>
            </w:r>
          </w:p>
        </w:tc>
        <w:tc>
          <w:tcPr>
            <w:tcW w:w="1276" w:type="dxa"/>
            <w:noWrap/>
            <w:hideMark/>
          </w:tcPr>
          <w:p w14:paraId="339562F0"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A</w:t>
            </w:r>
          </w:p>
        </w:tc>
        <w:tc>
          <w:tcPr>
            <w:tcW w:w="992" w:type="dxa"/>
            <w:noWrap/>
            <w:hideMark/>
          </w:tcPr>
          <w:p w14:paraId="0501603E"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B</w:t>
            </w:r>
          </w:p>
        </w:tc>
        <w:tc>
          <w:tcPr>
            <w:tcW w:w="1134" w:type="dxa"/>
            <w:noWrap/>
            <w:hideMark/>
          </w:tcPr>
          <w:p w14:paraId="20D5CFD7" w14:textId="78DFDA4C"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r>
      <w:tr w:rsidR="00C95360" w:rsidRPr="00C95360" w14:paraId="1CC3D9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bottom w:val="single" w:sz="2" w:space="0" w:color="E7E6E6" w:themeColor="background2"/>
            </w:tcBorders>
            <w:noWrap/>
            <w:hideMark/>
          </w:tcPr>
          <w:p w14:paraId="3AA9AD8A"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nos serviços de Streaming de que é assinante</w:t>
            </w:r>
          </w:p>
        </w:tc>
        <w:tc>
          <w:tcPr>
            <w:tcW w:w="1276" w:type="dxa"/>
            <w:noWrap/>
            <w:hideMark/>
          </w:tcPr>
          <w:p w14:paraId="1A735B48"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197</w:t>
            </w:r>
          </w:p>
        </w:tc>
        <w:tc>
          <w:tcPr>
            <w:tcW w:w="992" w:type="dxa"/>
            <w:noWrap/>
            <w:hideMark/>
          </w:tcPr>
          <w:p w14:paraId="56818BF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105</w:t>
            </w:r>
          </w:p>
        </w:tc>
        <w:tc>
          <w:tcPr>
            <w:tcW w:w="1134" w:type="dxa"/>
            <w:noWrap/>
            <w:hideMark/>
          </w:tcPr>
          <w:p w14:paraId="42E315B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302</w:t>
            </w:r>
          </w:p>
        </w:tc>
      </w:tr>
      <w:tr w:rsidR="00C95360" w:rsidRPr="00C95360" w14:paraId="0C69A064"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206AB8F1"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Com amigos</w:t>
            </w:r>
          </w:p>
        </w:tc>
        <w:tc>
          <w:tcPr>
            <w:tcW w:w="1276" w:type="dxa"/>
            <w:noWrap/>
            <w:hideMark/>
          </w:tcPr>
          <w:p w14:paraId="3945BAA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179</w:t>
            </w:r>
          </w:p>
        </w:tc>
        <w:tc>
          <w:tcPr>
            <w:tcW w:w="992" w:type="dxa"/>
            <w:noWrap/>
            <w:hideMark/>
          </w:tcPr>
          <w:p w14:paraId="4315C4D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114</w:t>
            </w:r>
          </w:p>
        </w:tc>
        <w:tc>
          <w:tcPr>
            <w:tcW w:w="1134" w:type="dxa"/>
            <w:noWrap/>
            <w:hideMark/>
          </w:tcPr>
          <w:p w14:paraId="352CA2AD"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293</w:t>
            </w:r>
          </w:p>
        </w:tc>
      </w:tr>
      <w:tr w:rsidR="00C95360" w:rsidRPr="00C95360" w14:paraId="332DEC51"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B3AD220"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Sites de busca</w:t>
            </w:r>
          </w:p>
        </w:tc>
        <w:tc>
          <w:tcPr>
            <w:tcW w:w="1276" w:type="dxa"/>
            <w:noWrap/>
            <w:hideMark/>
          </w:tcPr>
          <w:p w14:paraId="2A9BFF8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156</w:t>
            </w:r>
          </w:p>
        </w:tc>
        <w:tc>
          <w:tcPr>
            <w:tcW w:w="992" w:type="dxa"/>
            <w:noWrap/>
            <w:hideMark/>
          </w:tcPr>
          <w:p w14:paraId="3DA59E3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51</w:t>
            </w:r>
          </w:p>
        </w:tc>
        <w:tc>
          <w:tcPr>
            <w:tcW w:w="1134" w:type="dxa"/>
            <w:noWrap/>
            <w:hideMark/>
          </w:tcPr>
          <w:p w14:paraId="15B3F0E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207</w:t>
            </w:r>
          </w:p>
        </w:tc>
      </w:tr>
      <w:tr w:rsidR="00C95360" w:rsidRPr="00C95360" w14:paraId="532FDF00"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03CFB8D2"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Canais e blogs de influenciadores</w:t>
            </w:r>
          </w:p>
        </w:tc>
        <w:tc>
          <w:tcPr>
            <w:tcW w:w="1276" w:type="dxa"/>
            <w:noWrap/>
            <w:hideMark/>
          </w:tcPr>
          <w:p w14:paraId="52F1F82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77</w:t>
            </w:r>
          </w:p>
        </w:tc>
        <w:tc>
          <w:tcPr>
            <w:tcW w:w="992" w:type="dxa"/>
            <w:noWrap/>
            <w:hideMark/>
          </w:tcPr>
          <w:p w14:paraId="27C9BBEC"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22</w:t>
            </w:r>
          </w:p>
        </w:tc>
        <w:tc>
          <w:tcPr>
            <w:tcW w:w="1134" w:type="dxa"/>
            <w:noWrap/>
            <w:hideMark/>
          </w:tcPr>
          <w:p w14:paraId="013B18B7"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99</w:t>
            </w:r>
          </w:p>
        </w:tc>
      </w:tr>
      <w:tr w:rsidR="00C95360" w:rsidRPr="00C95360" w14:paraId="0EED4F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6E8AD78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em sites de pirataria</w:t>
            </w:r>
          </w:p>
        </w:tc>
        <w:tc>
          <w:tcPr>
            <w:tcW w:w="1276" w:type="dxa"/>
            <w:noWrap/>
            <w:hideMark/>
          </w:tcPr>
          <w:p w14:paraId="5F7AEA6C"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c>
          <w:tcPr>
            <w:tcW w:w="992" w:type="dxa"/>
            <w:noWrap/>
            <w:hideMark/>
          </w:tcPr>
          <w:p w14:paraId="09801AAA" w14:textId="385A006D"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128B8EAD"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r>
      <w:tr w:rsidR="00C95360" w:rsidRPr="00C95360" w14:paraId="361E32B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0FE752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Eventos especializados</w:t>
            </w:r>
          </w:p>
        </w:tc>
        <w:tc>
          <w:tcPr>
            <w:tcW w:w="1276" w:type="dxa"/>
            <w:noWrap/>
            <w:hideMark/>
          </w:tcPr>
          <w:p w14:paraId="7CE0FAF5"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8</w:t>
            </w:r>
          </w:p>
        </w:tc>
        <w:tc>
          <w:tcPr>
            <w:tcW w:w="992" w:type="dxa"/>
            <w:noWrap/>
            <w:hideMark/>
          </w:tcPr>
          <w:p w14:paraId="5E08862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w:t>
            </w:r>
          </w:p>
        </w:tc>
        <w:tc>
          <w:tcPr>
            <w:tcW w:w="1134" w:type="dxa"/>
            <w:noWrap/>
            <w:hideMark/>
          </w:tcPr>
          <w:p w14:paraId="080EAD6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w:t>
            </w:r>
          </w:p>
        </w:tc>
      </w:tr>
      <w:tr w:rsidR="00C95360" w:rsidRPr="00C95360" w14:paraId="3B219837"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3F8C4D1B"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Grupos de facebook e whatsapp</w:t>
            </w:r>
          </w:p>
        </w:tc>
        <w:tc>
          <w:tcPr>
            <w:tcW w:w="1276" w:type="dxa"/>
            <w:noWrap/>
            <w:hideMark/>
          </w:tcPr>
          <w:p w14:paraId="0476C83F"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c>
          <w:tcPr>
            <w:tcW w:w="992" w:type="dxa"/>
            <w:noWrap/>
            <w:hideMark/>
          </w:tcPr>
          <w:p w14:paraId="5BECDEA5" w14:textId="6FCF2937"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9263DE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r>
      <w:tr w:rsidR="00C95360" w:rsidRPr="00C95360" w14:paraId="15DE754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D952E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Meu irmão me indica</w:t>
            </w:r>
          </w:p>
        </w:tc>
        <w:tc>
          <w:tcPr>
            <w:tcW w:w="1276" w:type="dxa"/>
            <w:noWrap/>
            <w:hideMark/>
          </w:tcPr>
          <w:p w14:paraId="364DD7A9"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63573846" w14:textId="796D1817"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416B304"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3558BDB5"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45C99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Aplicativo Letterboxd</w:t>
            </w:r>
          </w:p>
        </w:tc>
        <w:tc>
          <w:tcPr>
            <w:tcW w:w="1276" w:type="dxa"/>
            <w:noWrap/>
            <w:hideMark/>
          </w:tcPr>
          <w:p w14:paraId="1A533A1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05E8397C" w14:textId="694226F6"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8F1F53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10592F"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tcBorders>
            <w:noWrap/>
            <w:hideMark/>
          </w:tcPr>
          <w:p w14:paraId="28729F39"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Letterboxd e TV Time</w:t>
            </w:r>
          </w:p>
        </w:tc>
        <w:tc>
          <w:tcPr>
            <w:tcW w:w="1276" w:type="dxa"/>
            <w:noWrap/>
            <w:hideMark/>
          </w:tcPr>
          <w:p w14:paraId="505318B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1EE7D124" w14:textId="29DD87E8"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E4F0F7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D357C7" w14:textId="77777777" w:rsidTr="00C95360">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4644" w:type="dxa"/>
            <w:noWrap/>
            <w:hideMark/>
          </w:tcPr>
          <w:p w14:paraId="603A58EF" w14:textId="641AC74E"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c>
          <w:tcPr>
            <w:tcW w:w="1276" w:type="dxa"/>
            <w:noWrap/>
            <w:hideMark/>
          </w:tcPr>
          <w:p w14:paraId="3972A237"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674</w:t>
            </w:r>
          </w:p>
        </w:tc>
        <w:tc>
          <w:tcPr>
            <w:tcW w:w="992" w:type="dxa"/>
            <w:noWrap/>
            <w:hideMark/>
          </w:tcPr>
          <w:p w14:paraId="7DC5E634"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295</w:t>
            </w:r>
          </w:p>
        </w:tc>
        <w:tc>
          <w:tcPr>
            <w:tcW w:w="1134" w:type="dxa"/>
            <w:noWrap/>
            <w:hideMark/>
          </w:tcPr>
          <w:p w14:paraId="2C1D4B02"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969</w:t>
            </w:r>
          </w:p>
        </w:tc>
      </w:tr>
    </w:tbl>
    <w:p w14:paraId="5407F146" w14:textId="4FBFFDBE" w:rsidR="00EC6B55" w:rsidRPr="00EC6B55" w:rsidRDefault="00EC6B55" w:rsidP="002B522D">
      <w:pPr>
        <w:ind w:firstLine="0"/>
        <w:rPr>
          <w:sz w:val="20"/>
          <w:szCs w:val="20"/>
        </w:rPr>
      </w:pPr>
      <w:r w:rsidRPr="00EC6B55">
        <w:rPr>
          <w:sz w:val="20"/>
          <w:szCs w:val="20"/>
        </w:rPr>
        <w:t>Fonte:</w:t>
      </w:r>
      <w:r>
        <w:rPr>
          <w:sz w:val="20"/>
          <w:szCs w:val="20"/>
        </w:rPr>
        <w:t xml:space="preserve"> Elaboração própria</w:t>
      </w:r>
    </w:p>
    <w:p w14:paraId="715BD112" w14:textId="77777777" w:rsidR="00EC6B55" w:rsidRDefault="00F069FD" w:rsidP="002B522D">
      <w:pPr>
        <w:ind w:firstLine="0"/>
      </w:pPr>
      <w:r>
        <w:tab/>
      </w:r>
    </w:p>
    <w:p w14:paraId="231B47D0" w14:textId="6193777D" w:rsidR="00B3417F" w:rsidRDefault="002F1F22" w:rsidP="00EC6B55">
      <w:pPr>
        <w:ind w:firstLine="708"/>
      </w:pPr>
      <w:r>
        <w:lastRenderedPageBreak/>
        <w:t>As últimas perguntas feitas com o intuito de conhecer o perfil de consumo de filmes e séries em geral, fiz como um par.</w:t>
      </w:r>
      <w:r w:rsidR="00864AD2">
        <w:t xml:space="preserve"> Na primeira, o respondente afirmava se gostaria de ter mais tempo para assistir filmes e séries no dia a dia, ao que 73,36% respondeu que sim. Para estes, perguntei o que os levava a não assistir na frequência desejada. As respostas estão na Tabela 5.</w:t>
      </w:r>
      <w:r w:rsidR="00B3417F">
        <w:t xml:space="preserve"> Destaco aqui que 9,50% dos respondentes respondeu não consumir com a frequência desejada por conta de consumir conteúdos feitos em episódios curtos, que acabam se esgotando mais rápido. Existe aqui uma possibilidade de trabalhos futuros analisando a viabilidade econômica de elaborar mais conteúdos de pouca duração para este nicho de mercado.</w:t>
      </w:r>
    </w:p>
    <w:p w14:paraId="66ABFD29" w14:textId="7C42BDE5" w:rsidR="00EC6B55" w:rsidRDefault="00EC6B55" w:rsidP="00EC6B55">
      <w:pPr>
        <w:ind w:firstLine="0"/>
      </w:pPr>
    </w:p>
    <w:p w14:paraId="277BF06E" w14:textId="58C377B6" w:rsidR="00EC6B55" w:rsidRDefault="00EC6B55" w:rsidP="00EC6B55">
      <w:pPr>
        <w:ind w:firstLine="0"/>
      </w:pPr>
    </w:p>
    <w:p w14:paraId="5DD47375" w14:textId="06F97D5C" w:rsidR="00EC6B55" w:rsidDel="002454EB" w:rsidRDefault="00EC6B55" w:rsidP="00EC6B55">
      <w:pPr>
        <w:ind w:firstLine="0"/>
        <w:rPr>
          <w:del w:id="42" w:author="ANDRÉ LUIZ SILVA SAMARTINI" w:date="2020-11-22T23:35:00Z"/>
        </w:rPr>
      </w:pPr>
    </w:p>
    <w:p w14:paraId="4A731A7C" w14:textId="2C4ADF3B" w:rsidR="00EC6B55" w:rsidDel="002454EB" w:rsidRDefault="00EC6B55" w:rsidP="00EC6B55">
      <w:pPr>
        <w:ind w:firstLine="0"/>
        <w:rPr>
          <w:del w:id="43" w:author="ANDRÉ LUIZ SILVA SAMARTINI" w:date="2020-11-22T23:35:00Z"/>
        </w:rPr>
      </w:pPr>
    </w:p>
    <w:p w14:paraId="73DE3D60" w14:textId="4F62A5BC" w:rsidR="00EC6B55" w:rsidDel="002454EB" w:rsidRDefault="00EC6B55" w:rsidP="00EC6B55">
      <w:pPr>
        <w:ind w:firstLine="0"/>
        <w:rPr>
          <w:del w:id="44" w:author="ANDRÉ LUIZ SILVA SAMARTINI" w:date="2020-11-22T23:35:00Z"/>
        </w:rPr>
      </w:pPr>
    </w:p>
    <w:p w14:paraId="14416CC2" w14:textId="167D0C32" w:rsidR="00EC6B55" w:rsidDel="002454EB" w:rsidRDefault="00EC6B55" w:rsidP="00EC6B55">
      <w:pPr>
        <w:ind w:firstLine="0"/>
        <w:rPr>
          <w:del w:id="45" w:author="ANDRÉ LUIZ SILVA SAMARTINI" w:date="2020-11-22T23:35:00Z"/>
        </w:rPr>
      </w:pPr>
    </w:p>
    <w:p w14:paraId="7473A249" w14:textId="5649870C" w:rsidR="00EC6B55" w:rsidDel="002454EB" w:rsidRDefault="00EC6B55" w:rsidP="00EC6B55">
      <w:pPr>
        <w:ind w:firstLine="0"/>
        <w:rPr>
          <w:del w:id="46" w:author="ANDRÉ LUIZ SILVA SAMARTINI" w:date="2020-11-22T23:35:00Z"/>
        </w:rPr>
      </w:pPr>
    </w:p>
    <w:p w14:paraId="28C2B0DB" w14:textId="5DCEA9A1" w:rsidR="00EC6B55" w:rsidDel="002454EB" w:rsidRDefault="00EC6B55" w:rsidP="00EC6B55">
      <w:pPr>
        <w:ind w:firstLine="0"/>
        <w:rPr>
          <w:del w:id="47" w:author="ANDRÉ LUIZ SILVA SAMARTINI" w:date="2020-11-22T23:35:00Z"/>
        </w:rPr>
      </w:pPr>
    </w:p>
    <w:p w14:paraId="49BFC4D4" w14:textId="5C4E7042" w:rsidR="00EC6B55" w:rsidDel="002454EB" w:rsidRDefault="00EC6B55" w:rsidP="00EC6B55">
      <w:pPr>
        <w:ind w:firstLine="0"/>
        <w:rPr>
          <w:del w:id="48" w:author="ANDRÉ LUIZ SILVA SAMARTINI" w:date="2020-11-22T23:35:00Z"/>
        </w:rPr>
      </w:pPr>
    </w:p>
    <w:p w14:paraId="5191C7ED" w14:textId="48358DF6" w:rsidR="00EC6B55" w:rsidDel="002454EB" w:rsidRDefault="00EC6B55" w:rsidP="00EC6B55">
      <w:pPr>
        <w:ind w:firstLine="0"/>
        <w:rPr>
          <w:del w:id="49" w:author="ANDRÉ LUIZ SILVA SAMARTINI" w:date="2020-11-22T23:35:00Z"/>
        </w:rPr>
      </w:pPr>
    </w:p>
    <w:p w14:paraId="514C4A31" w14:textId="4993E51E" w:rsidR="00EC6B55" w:rsidDel="002454EB" w:rsidRDefault="00EC6B55" w:rsidP="00EC6B55">
      <w:pPr>
        <w:ind w:firstLine="0"/>
        <w:rPr>
          <w:del w:id="50" w:author="ANDRÉ LUIZ SILVA SAMARTINI" w:date="2020-11-22T23:35:00Z"/>
        </w:rPr>
      </w:pPr>
    </w:p>
    <w:p w14:paraId="4D88B4EA" w14:textId="49C98611" w:rsidR="00EC6B55" w:rsidDel="002454EB" w:rsidRDefault="00EC6B55" w:rsidP="00EC6B55">
      <w:pPr>
        <w:ind w:firstLine="0"/>
        <w:rPr>
          <w:del w:id="51" w:author="ANDRÉ LUIZ SILVA SAMARTINI" w:date="2020-11-22T23:35:00Z"/>
        </w:rPr>
      </w:pPr>
    </w:p>
    <w:p w14:paraId="329EA017" w14:textId="53290FAB" w:rsidR="00EC6B55" w:rsidDel="002454EB" w:rsidRDefault="00EC6B55" w:rsidP="00EC6B55">
      <w:pPr>
        <w:ind w:firstLine="0"/>
        <w:rPr>
          <w:del w:id="52" w:author="ANDRÉ LUIZ SILVA SAMARTINI" w:date="2020-11-22T23:35:00Z"/>
        </w:rPr>
      </w:pPr>
    </w:p>
    <w:p w14:paraId="60285338" w14:textId="314EC832" w:rsidR="002F6C66" w:rsidRDefault="00EC6B55" w:rsidP="00EC6B55">
      <w:pPr>
        <w:ind w:firstLine="0"/>
      </w:pPr>
      <w:r w:rsidRPr="00EC6B55">
        <w:rPr>
          <w:rFonts w:cs="Times New Roman"/>
          <w:b/>
          <w:bCs/>
        </w:rPr>
        <w:t xml:space="preserve">Tabela </w:t>
      </w:r>
      <w:r>
        <w:rPr>
          <w:rFonts w:cs="Times New Roman"/>
          <w:b/>
          <w:bCs/>
        </w:rPr>
        <w:t>5:</w:t>
      </w:r>
      <w:r>
        <w:rPr>
          <w:rFonts w:cs="Times New Roman"/>
        </w:rPr>
        <w:t xml:space="preserve"> Motivos que impedem o consumo na frequência desejada</w:t>
      </w:r>
    </w:p>
    <w:tbl>
      <w:tblPr>
        <w:tblStyle w:val="PlainTable5"/>
        <w:tblW w:w="8826" w:type="dxa"/>
        <w:tblLook w:val="04E0" w:firstRow="1" w:lastRow="1" w:firstColumn="1" w:lastColumn="0" w:noHBand="0" w:noVBand="1"/>
      </w:tblPr>
      <w:tblGrid>
        <w:gridCol w:w="5440"/>
        <w:gridCol w:w="1680"/>
        <w:gridCol w:w="546"/>
        <w:gridCol w:w="1160"/>
      </w:tblGrid>
      <w:tr w:rsidR="00864AD2" w:rsidRPr="00864AD2" w14:paraId="05B009F6"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440" w:type="dxa"/>
            <w:noWrap/>
            <w:hideMark/>
          </w:tcPr>
          <w:p w14:paraId="7E2D4597" w14:textId="7E8050DD"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Resposta</w:t>
            </w:r>
          </w:p>
        </w:tc>
        <w:tc>
          <w:tcPr>
            <w:tcW w:w="1680" w:type="dxa"/>
            <w:noWrap/>
            <w:hideMark/>
          </w:tcPr>
          <w:p w14:paraId="29D3A120"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A</w:t>
            </w:r>
          </w:p>
        </w:tc>
        <w:tc>
          <w:tcPr>
            <w:tcW w:w="546" w:type="dxa"/>
            <w:noWrap/>
            <w:hideMark/>
          </w:tcPr>
          <w:p w14:paraId="36D9186D"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B</w:t>
            </w:r>
          </w:p>
        </w:tc>
        <w:tc>
          <w:tcPr>
            <w:tcW w:w="1160" w:type="dxa"/>
            <w:noWrap/>
            <w:hideMark/>
          </w:tcPr>
          <w:p w14:paraId="418AD23B" w14:textId="04D52E7E"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r>
      <w:tr w:rsidR="00864AD2" w:rsidRPr="00864AD2" w14:paraId="5BAE367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bottom w:val="single" w:sz="2" w:space="0" w:color="E7E6E6" w:themeColor="background2"/>
            </w:tcBorders>
            <w:hideMark/>
          </w:tcPr>
          <w:p w14:paraId="4D7AE4C1"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pouco tempo</w:t>
            </w:r>
          </w:p>
        </w:tc>
        <w:tc>
          <w:tcPr>
            <w:tcW w:w="1680" w:type="dxa"/>
            <w:noWrap/>
            <w:hideMark/>
          </w:tcPr>
          <w:p w14:paraId="7EA69767"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177</w:t>
            </w:r>
          </w:p>
        </w:tc>
        <w:tc>
          <w:tcPr>
            <w:tcW w:w="546" w:type="dxa"/>
            <w:noWrap/>
            <w:hideMark/>
          </w:tcPr>
          <w:p w14:paraId="580B3BB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102</w:t>
            </w:r>
          </w:p>
        </w:tc>
        <w:tc>
          <w:tcPr>
            <w:tcW w:w="1160" w:type="dxa"/>
            <w:noWrap/>
            <w:hideMark/>
          </w:tcPr>
          <w:p w14:paraId="41FE812B"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279</w:t>
            </w:r>
          </w:p>
        </w:tc>
      </w:tr>
      <w:tr w:rsidR="00864AD2" w:rsidRPr="00864AD2" w14:paraId="7C37D1B2"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56C905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Costumo consumir conteúdos de pouca duração e os episódios se esgotam rápido</w:t>
            </w:r>
          </w:p>
        </w:tc>
        <w:tc>
          <w:tcPr>
            <w:tcW w:w="1680" w:type="dxa"/>
            <w:noWrap/>
            <w:hideMark/>
          </w:tcPr>
          <w:p w14:paraId="70EAC913"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28</w:t>
            </w:r>
          </w:p>
        </w:tc>
        <w:tc>
          <w:tcPr>
            <w:tcW w:w="546" w:type="dxa"/>
            <w:noWrap/>
            <w:hideMark/>
          </w:tcPr>
          <w:p w14:paraId="7A30CB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6</w:t>
            </w:r>
          </w:p>
        </w:tc>
        <w:tc>
          <w:tcPr>
            <w:tcW w:w="1160" w:type="dxa"/>
            <w:noWrap/>
            <w:hideMark/>
          </w:tcPr>
          <w:p w14:paraId="3D08231D"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34</w:t>
            </w:r>
          </w:p>
        </w:tc>
      </w:tr>
      <w:tr w:rsidR="00864AD2" w:rsidRPr="00864AD2" w14:paraId="141F8CD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0474826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consigo pagar os serviços de streaming que gostaria de consumir</w:t>
            </w:r>
          </w:p>
        </w:tc>
        <w:tc>
          <w:tcPr>
            <w:tcW w:w="1680" w:type="dxa"/>
            <w:noWrap/>
            <w:hideMark/>
          </w:tcPr>
          <w:p w14:paraId="04BBF3F4"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24</w:t>
            </w:r>
          </w:p>
        </w:tc>
        <w:tc>
          <w:tcPr>
            <w:tcW w:w="546" w:type="dxa"/>
            <w:noWrap/>
            <w:hideMark/>
          </w:tcPr>
          <w:p w14:paraId="398A8A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1160" w:type="dxa"/>
            <w:noWrap/>
            <w:hideMark/>
          </w:tcPr>
          <w:p w14:paraId="12E27141"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25</w:t>
            </w:r>
          </w:p>
        </w:tc>
      </w:tr>
      <w:tr w:rsidR="00864AD2" w:rsidRPr="00864AD2" w14:paraId="607010DD"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96B508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Tempo e Rede social</w:t>
            </w:r>
          </w:p>
        </w:tc>
        <w:tc>
          <w:tcPr>
            <w:tcW w:w="1680" w:type="dxa"/>
            <w:noWrap/>
            <w:hideMark/>
          </w:tcPr>
          <w:p w14:paraId="44FE0465" w14:textId="63C9309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5FFB61FE"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1160" w:type="dxa"/>
            <w:noWrap/>
            <w:hideMark/>
          </w:tcPr>
          <w:p w14:paraId="49EB3C2B"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7B69557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643E6E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faço uma boa gestão do meu tempo e nunca sei o que quero assistir</w:t>
            </w:r>
          </w:p>
        </w:tc>
        <w:tc>
          <w:tcPr>
            <w:tcW w:w="1680" w:type="dxa"/>
            <w:noWrap/>
            <w:hideMark/>
          </w:tcPr>
          <w:p w14:paraId="35FEB0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546" w:type="dxa"/>
            <w:noWrap/>
            <w:hideMark/>
          </w:tcPr>
          <w:p w14:paraId="06B84F11" w14:textId="11F50B87"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7BDE78F"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2297A3E6"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301252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eventos sociais</w:t>
            </w:r>
          </w:p>
        </w:tc>
        <w:tc>
          <w:tcPr>
            <w:tcW w:w="1680" w:type="dxa"/>
            <w:noWrap/>
            <w:hideMark/>
          </w:tcPr>
          <w:p w14:paraId="2DFC12EE" w14:textId="12236B2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3A6EF74C"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4E11F959"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229BD7A"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2E777CD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Vestibular</w:t>
            </w:r>
          </w:p>
        </w:tc>
        <w:tc>
          <w:tcPr>
            <w:tcW w:w="1680" w:type="dxa"/>
            <w:noWrap/>
            <w:hideMark/>
          </w:tcPr>
          <w:p w14:paraId="38FDB048"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77608202" w14:textId="00C7F58A"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4C688E59"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96BB45A"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7656E6A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possua wifi em casa, então me limito a ver oq meu pacote de internet 4g permite</w:t>
            </w:r>
          </w:p>
        </w:tc>
        <w:tc>
          <w:tcPr>
            <w:tcW w:w="1680" w:type="dxa"/>
            <w:noWrap/>
            <w:hideMark/>
          </w:tcPr>
          <w:p w14:paraId="7EDBA61A"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4B802303" w14:textId="73D27D99"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0DCC15C4"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7E44F1E"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63F2CAB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Ocupo o tempo livre com outras diversões</w:t>
            </w:r>
          </w:p>
        </w:tc>
        <w:tc>
          <w:tcPr>
            <w:tcW w:w="1680" w:type="dxa"/>
            <w:noWrap/>
            <w:hideMark/>
          </w:tcPr>
          <w:p w14:paraId="7457CF81" w14:textId="00414A3A" w:rsidR="00864AD2" w:rsidRPr="00864AD2"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67C07FD2"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5EF49426"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4291086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3CBC1F85"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muita lição de casa</w:t>
            </w:r>
          </w:p>
        </w:tc>
        <w:tc>
          <w:tcPr>
            <w:tcW w:w="1680" w:type="dxa"/>
            <w:noWrap/>
            <w:hideMark/>
          </w:tcPr>
          <w:p w14:paraId="18120131"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05C48068" w14:textId="6D295865"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5E7ED3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5B722578" w14:textId="77777777" w:rsidTr="00EC6B5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tcBorders>
            <w:hideMark/>
          </w:tcPr>
          <w:p w14:paraId="50FC9E47"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sei explicar direito, mas diria que queria estar naquele período de "férias" para ter tempo de sobra e poder ver os filmes sem pressão.</w:t>
            </w:r>
          </w:p>
        </w:tc>
        <w:tc>
          <w:tcPr>
            <w:tcW w:w="1680" w:type="dxa"/>
            <w:noWrap/>
            <w:hideMark/>
          </w:tcPr>
          <w:p w14:paraId="0650E67C"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68A6CA9B" w14:textId="6630FC05"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1B798EA"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0616B9A1"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440" w:type="dxa"/>
            <w:noWrap/>
            <w:hideMark/>
          </w:tcPr>
          <w:p w14:paraId="45144BFA" w14:textId="725CDD60"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c>
          <w:tcPr>
            <w:tcW w:w="1680" w:type="dxa"/>
            <w:noWrap/>
            <w:hideMark/>
          </w:tcPr>
          <w:p w14:paraId="36B3986D"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239</w:t>
            </w:r>
          </w:p>
        </w:tc>
        <w:tc>
          <w:tcPr>
            <w:tcW w:w="546" w:type="dxa"/>
            <w:noWrap/>
            <w:hideMark/>
          </w:tcPr>
          <w:p w14:paraId="22EB68F0"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117</w:t>
            </w:r>
          </w:p>
        </w:tc>
        <w:tc>
          <w:tcPr>
            <w:tcW w:w="1160" w:type="dxa"/>
            <w:noWrap/>
            <w:hideMark/>
          </w:tcPr>
          <w:p w14:paraId="3C2582C6"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356</w:t>
            </w:r>
          </w:p>
        </w:tc>
      </w:tr>
    </w:tbl>
    <w:p w14:paraId="55A986DF" w14:textId="6A70977F" w:rsidR="00243242" w:rsidRDefault="00EC6B55" w:rsidP="002B522D">
      <w:pPr>
        <w:ind w:firstLine="0"/>
      </w:pPr>
      <w:r w:rsidRPr="00EC6B55">
        <w:rPr>
          <w:sz w:val="20"/>
          <w:szCs w:val="20"/>
        </w:rPr>
        <w:t>Fonte:</w:t>
      </w:r>
      <w:r>
        <w:rPr>
          <w:sz w:val="20"/>
          <w:szCs w:val="20"/>
        </w:rPr>
        <w:t xml:space="preserve"> Elaboração própria</w:t>
      </w:r>
    </w:p>
    <w:p w14:paraId="10B49EF4" w14:textId="77777777" w:rsidR="00EC6B55" w:rsidRDefault="00EC6B55" w:rsidP="00934715">
      <w:pPr>
        <w:ind w:firstLine="0"/>
      </w:pPr>
    </w:p>
    <w:p w14:paraId="1A883A4B" w14:textId="7C70DBFE" w:rsidR="002F6C66" w:rsidRDefault="00485183" w:rsidP="00934715">
      <w:pPr>
        <w:ind w:firstLine="0"/>
      </w:pPr>
      <w:r>
        <w:tab/>
        <w:t>Uma vez compreendido o perfil</w:t>
      </w:r>
      <w:r w:rsidR="009C67B5">
        <w:t xml:space="preserve"> </w:t>
      </w:r>
      <w:r>
        <w:t>de busca e consumo</w:t>
      </w:r>
      <w:r w:rsidR="009C67B5" w:rsidRPr="009C67B5">
        <w:t xml:space="preserve"> </w:t>
      </w:r>
      <w:r w:rsidR="009C67B5">
        <w:t>das amostras</w:t>
      </w:r>
      <w:r>
        <w:t xml:space="preserve"> em termos gerais</w:t>
      </w:r>
      <w:r w:rsidR="009C67B5">
        <w:t xml:space="preserve">, </w:t>
      </w:r>
      <w:r w:rsidR="0078650A">
        <w:t>busquei entender os comportamentos associados à legitimidade ou irregularidade do</w:t>
      </w:r>
      <w:r w:rsidR="00AE3FF7">
        <w:t>s mesmos</w:t>
      </w:r>
      <w:r w:rsidR="0078650A">
        <w:t>. Para isso, usei uma pergunta elaborada na escala Likert, em que respostas mais próximas de 1 indicavam discordância total e mais próximas de 5, concordância total com o comportamento indicado na alternativa</w:t>
      </w:r>
      <w:r w:rsidR="00934715">
        <w:t>.</w:t>
      </w:r>
      <w:r w:rsidR="00997694">
        <w:t xml:space="preserve"> Usei a média do resultado de cada alternativa para estimar </w:t>
      </w:r>
      <w:r w:rsidR="000646F6">
        <w:t>a concordância dos grupos</w:t>
      </w:r>
      <w:r w:rsidR="00E6270E">
        <w:t xml:space="preserve"> com o comportamento apresentado. Esta média pode ser observada na Figura 8.</w:t>
      </w:r>
    </w:p>
    <w:p w14:paraId="44D0445E" w14:textId="1C58ECFC" w:rsidR="00E6270E" w:rsidRDefault="002F6C66" w:rsidP="002F6C66">
      <w:pPr>
        <w:ind w:firstLine="708"/>
      </w:pPr>
      <w:r>
        <w:lastRenderedPageBreak/>
        <w:t>A partir dela, podemos ver claramente que a média de comportamentos associados à pirataria é claramente maior na amostra A, o que indica que as pessoas com o perfil dela têm maior propensão a buscar e consumir conteúdos obtidos irregularmente que as pessoas com o perfil da amostra B. Além disso, vê-se também que os respondentes da amostra B demonstram maior propensão a assinar novos serviços legítimos quando não encontram algum conteúdo nos serviços que já assinam.</w:t>
      </w:r>
    </w:p>
    <w:p w14:paraId="5A4DC808" w14:textId="5B713B5C" w:rsidR="00774039" w:rsidRDefault="00774039" w:rsidP="00934715">
      <w:pPr>
        <w:ind w:firstLine="0"/>
      </w:pPr>
    </w:p>
    <w:p w14:paraId="21FF2D16" w14:textId="557177B6" w:rsidR="00EC6B55" w:rsidRDefault="00EC6B55" w:rsidP="00934715">
      <w:pPr>
        <w:ind w:firstLine="0"/>
      </w:pPr>
    </w:p>
    <w:p w14:paraId="7D0A6F55" w14:textId="77777777" w:rsidR="00EC6B55" w:rsidRDefault="00EC6B55" w:rsidP="00934715">
      <w:pPr>
        <w:ind w:firstLine="0"/>
      </w:pPr>
    </w:p>
    <w:p w14:paraId="55625A45" w14:textId="77777777" w:rsidR="00EC6B55" w:rsidRDefault="00EC6B55" w:rsidP="00934715">
      <w:pPr>
        <w:ind w:firstLine="0"/>
      </w:pPr>
    </w:p>
    <w:p w14:paraId="3E97AA68" w14:textId="4BBE356F" w:rsidR="00EC6B55" w:rsidRDefault="00EC6B55" w:rsidP="00EC6B55">
      <w:pPr>
        <w:ind w:firstLine="0"/>
        <w:jc w:val="center"/>
        <w:rPr>
          <w:rFonts w:cs="Arial"/>
          <w:i/>
          <w:iCs/>
        </w:rPr>
      </w:pPr>
      <w:commentRangeStart w:id="53"/>
      <w:r>
        <w:rPr>
          <w:rFonts w:cs="Arial"/>
        </w:rPr>
        <w:t xml:space="preserve">Figura 8: </w:t>
      </w:r>
      <w:r>
        <w:rPr>
          <w:rFonts w:cs="Arial"/>
          <w:i/>
          <w:iCs/>
        </w:rPr>
        <w:t>Médias dos comportamentos analisados nas alternativas da escala Likert</w:t>
      </w:r>
      <w:commentRangeEnd w:id="53"/>
      <w:r w:rsidR="002454EB">
        <w:rPr>
          <w:rStyle w:val="CommentReference"/>
        </w:rPr>
        <w:commentReference w:id="53"/>
      </w:r>
    </w:p>
    <w:p w14:paraId="03498E3F" w14:textId="007FB6E2" w:rsidR="00774039" w:rsidRDefault="00774039" w:rsidP="00EC6B55">
      <w:pPr>
        <w:ind w:firstLine="0"/>
      </w:pPr>
      <w:r>
        <w:rPr>
          <w:noProof/>
        </w:rPr>
        <w:drawing>
          <wp:inline distT="0" distB="0" distL="0" distR="0" wp14:anchorId="10EEC9A2" wp14:editId="5E9BEB19">
            <wp:extent cx="5732158" cy="32004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1808" cy="3222538"/>
                    </a:xfrm>
                    <a:prstGeom prst="rect">
                      <a:avLst/>
                    </a:prstGeom>
                    <a:noFill/>
                  </pic:spPr>
                </pic:pic>
              </a:graphicData>
            </a:graphic>
          </wp:inline>
        </w:drawing>
      </w:r>
    </w:p>
    <w:p w14:paraId="7858005B" w14:textId="40A066EB" w:rsidR="00E6270E" w:rsidRDefault="00EC6B55" w:rsidP="00934715">
      <w:pPr>
        <w:ind w:firstLine="0"/>
      </w:pPr>
      <w:r w:rsidRPr="00EC6B55">
        <w:rPr>
          <w:sz w:val="20"/>
          <w:szCs w:val="20"/>
        </w:rPr>
        <w:t>Fonte:</w:t>
      </w:r>
      <w:r>
        <w:rPr>
          <w:sz w:val="20"/>
          <w:szCs w:val="20"/>
        </w:rPr>
        <w:t xml:space="preserve"> Elaboração própria</w:t>
      </w:r>
      <w:r>
        <w:t xml:space="preserve"> </w:t>
      </w:r>
    </w:p>
    <w:p w14:paraId="675ACC5B" w14:textId="215E9D3F" w:rsidR="00BF654B" w:rsidRDefault="00BF654B" w:rsidP="00934715">
      <w:pPr>
        <w:ind w:firstLine="0"/>
      </w:pPr>
    </w:p>
    <w:p w14:paraId="45C339BA" w14:textId="4B000B4A" w:rsidR="00BF654B" w:rsidRDefault="00BF654B" w:rsidP="00934715">
      <w:pPr>
        <w:ind w:firstLine="0"/>
      </w:pPr>
      <w:r>
        <w:tab/>
      </w:r>
      <w:r w:rsidR="00EC2DA8">
        <w:t xml:space="preserve">Para validar mais a fundo estas percepções, realizei o teste t-Student. Como hipótese nula, </w:t>
      </w:r>
      <w:r w:rsidR="00002A4C">
        <w:t>formulei</w:t>
      </w:r>
      <w:r w:rsidR="00EC2DA8">
        <w:t xml:space="preserve"> que a </w:t>
      </w:r>
      <w:commentRangeStart w:id="54"/>
      <w:r w:rsidR="00EC2DA8">
        <w:t>média</w:t>
      </w:r>
      <w:commentRangeEnd w:id="54"/>
      <w:r w:rsidR="002454EB">
        <w:rPr>
          <w:rStyle w:val="CommentReference"/>
        </w:rPr>
        <w:commentReference w:id="54"/>
      </w:r>
      <w:r w:rsidR="00EC2DA8">
        <w:t xml:space="preserve"> é igual a 3,0, o comportamento neutro da escala Likert. Como hipótese alternativa, que a média é maior que 3,0.</w:t>
      </w:r>
      <w:r>
        <w:t xml:space="preserve"> </w:t>
      </w:r>
      <w:r w:rsidR="00EC2DA8">
        <w:t>Os resultados dos testes podem ser observados na Tabela 6, representando o total de ambas amostras.</w:t>
      </w:r>
    </w:p>
    <w:p w14:paraId="1032CF25" w14:textId="2F2DC856" w:rsidR="00EC6B55" w:rsidRDefault="00002A4C" w:rsidP="00934715">
      <w:pPr>
        <w:ind w:firstLine="0"/>
      </w:pPr>
      <w:r>
        <w:tab/>
        <w:t xml:space="preserve">Como os </w:t>
      </w:r>
      <w:r>
        <w:rPr>
          <w:i/>
          <w:iCs/>
        </w:rPr>
        <w:t>t-values</w:t>
      </w:r>
      <w:r w:rsidR="00FC5FDB">
        <w:t xml:space="preserve"> dos testes, com relação à Média de comportamentos piratas (</w:t>
      </w:r>
      <w:r w:rsidR="00FC5FDB" w:rsidRPr="00FC5FDB">
        <w:rPr>
          <w:i/>
          <w:iCs/>
        </w:rPr>
        <w:t>Média Pirata</w:t>
      </w:r>
      <w:r w:rsidR="00FC5FDB">
        <w:t>, nas tabelas)</w:t>
      </w:r>
      <w:r w:rsidR="00F16564">
        <w:t xml:space="preserve">, todos foram abaixo dos valores críticos para o intervalo de confiança selecionado. Portanto, podemos rejeitar a Hipótese </w:t>
      </w:r>
      <w:r w:rsidR="00223DDA">
        <w:t>alternativa</w:t>
      </w:r>
      <w:r w:rsidR="00F16564">
        <w:t xml:space="preserve">. Ou seja, temos evidências para afirmar que o brasileiro médio </w:t>
      </w:r>
      <w:r w:rsidR="00F16564">
        <w:rPr>
          <w:b/>
          <w:bCs/>
        </w:rPr>
        <w:t>não</w:t>
      </w:r>
      <w:r w:rsidR="00B805E4">
        <w:t xml:space="preserve"> apresenta os comportamentos medidos associados à </w:t>
      </w:r>
      <w:r w:rsidR="00B805E4">
        <w:lastRenderedPageBreak/>
        <w:t>pirataria.</w:t>
      </w:r>
      <w:r w:rsidR="00CF4870">
        <w:t xml:space="preserve"> Porém, a partir da análise do total, podemos também inferir que o brasileiro, quando encontra uma opção gratuita (legítima ou não) para consumir o conteúdo desejado, ele </w:t>
      </w:r>
      <w:r w:rsidR="00AF70E2">
        <w:t xml:space="preserve">deixa de perseguir comportamentos legítimos. Com estas duas observações, podemos inferir que, na média, o brasileiro consome pirataria </w:t>
      </w:r>
      <w:r w:rsidR="00AF70E2">
        <w:rPr>
          <w:b/>
          <w:bCs/>
        </w:rPr>
        <w:t>quando disponível</w:t>
      </w:r>
      <w:r w:rsidR="00AF70E2">
        <w:t xml:space="preserve">, mas não tem o costume de </w:t>
      </w:r>
      <w:r w:rsidR="00AF70E2">
        <w:rPr>
          <w:b/>
          <w:bCs/>
        </w:rPr>
        <w:t>buscar ativamente</w:t>
      </w:r>
      <w:r w:rsidR="00AF70E2">
        <w:t xml:space="preserve"> conteúdos piratas.</w:t>
      </w:r>
    </w:p>
    <w:p w14:paraId="55344E15" w14:textId="77777777" w:rsidR="00EC6B55" w:rsidRPr="00AF70E2" w:rsidRDefault="00EC6B55" w:rsidP="00934715">
      <w:pPr>
        <w:ind w:firstLine="0"/>
      </w:pPr>
    </w:p>
    <w:p w14:paraId="77AE987C" w14:textId="426E95D1" w:rsidR="00CF4870" w:rsidRPr="00F16564" w:rsidRDefault="00EC6B55" w:rsidP="00934715">
      <w:pPr>
        <w:ind w:firstLine="0"/>
      </w:pPr>
      <w:r w:rsidRPr="00EC6B55">
        <w:rPr>
          <w:rFonts w:cs="Times New Roman"/>
          <w:b/>
          <w:bCs/>
        </w:rPr>
        <w:t xml:space="preserve">Tabela </w:t>
      </w:r>
      <w:r>
        <w:rPr>
          <w:rFonts w:cs="Times New Roman"/>
          <w:b/>
          <w:bCs/>
        </w:rPr>
        <w:t>6:</w:t>
      </w:r>
      <w:r>
        <w:rPr>
          <w:rFonts w:cs="Times New Roman"/>
        </w:rPr>
        <w:t xml:space="preserve"> t-valores e p-valores para os diferentes comportamentos analisados</w:t>
      </w:r>
    </w:p>
    <w:tbl>
      <w:tblPr>
        <w:tblStyle w:val="PlainTable5"/>
        <w:tblW w:w="9287" w:type="dxa"/>
        <w:tblLook w:val="04A0" w:firstRow="1" w:lastRow="0" w:firstColumn="1" w:lastColumn="0" w:noHBand="0" w:noVBand="1"/>
      </w:tblPr>
      <w:tblGrid>
        <w:gridCol w:w="6147"/>
        <w:gridCol w:w="1474"/>
        <w:gridCol w:w="1666"/>
      </w:tblGrid>
      <w:tr w:rsidR="00EC2DA8" w:rsidRPr="00EC2DA8" w14:paraId="6F90DC46" w14:textId="77777777" w:rsidTr="00CF4870">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6147" w:type="dxa"/>
            <w:noWrap/>
            <w:hideMark/>
          </w:tcPr>
          <w:p w14:paraId="04E7FB8F" w14:textId="77777777" w:rsidR="00EC2DA8" w:rsidRPr="00782A1D" w:rsidRDefault="00EC2DA8" w:rsidP="00EC2DA8">
            <w:pPr>
              <w:spacing w:line="240" w:lineRule="auto"/>
              <w:ind w:firstLine="0"/>
              <w:jc w:val="left"/>
              <w:rPr>
                <w:rFonts w:ascii="Times New Roman" w:eastAsia="Times New Roman" w:hAnsi="Times New Roman" w:cs="Times New Roman"/>
                <w:sz w:val="22"/>
                <w:szCs w:val="22"/>
                <w:lang w:eastAsia="pt-BR"/>
              </w:rPr>
            </w:pPr>
          </w:p>
        </w:tc>
        <w:tc>
          <w:tcPr>
            <w:tcW w:w="1474" w:type="dxa"/>
            <w:noWrap/>
            <w:vAlign w:val="center"/>
            <w:hideMark/>
          </w:tcPr>
          <w:p w14:paraId="52AA604F"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t-value</w:t>
            </w:r>
          </w:p>
        </w:tc>
        <w:tc>
          <w:tcPr>
            <w:tcW w:w="1666" w:type="dxa"/>
            <w:noWrap/>
            <w:vAlign w:val="center"/>
            <w:hideMark/>
          </w:tcPr>
          <w:p w14:paraId="6D3D9BDA"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p-value</w:t>
            </w:r>
          </w:p>
        </w:tc>
      </w:tr>
      <w:tr w:rsidR="00002A4C" w:rsidRPr="00EC2DA8" w14:paraId="23304DBB"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bottom w:val="single" w:sz="2" w:space="0" w:color="E7E6E6"/>
            </w:tcBorders>
            <w:noWrap/>
            <w:hideMark/>
          </w:tcPr>
          <w:p w14:paraId="235F60C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Média Pirata</w:t>
            </w:r>
          </w:p>
        </w:tc>
        <w:tc>
          <w:tcPr>
            <w:tcW w:w="1474" w:type="dxa"/>
            <w:noWrap/>
            <w:vAlign w:val="center"/>
            <w:hideMark/>
          </w:tcPr>
          <w:p w14:paraId="1D110CDC"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-4,810</w:t>
            </w:r>
          </w:p>
        </w:tc>
        <w:tc>
          <w:tcPr>
            <w:tcW w:w="1666" w:type="dxa"/>
            <w:noWrap/>
            <w:vAlign w:val="center"/>
            <w:hideMark/>
          </w:tcPr>
          <w:p w14:paraId="322727D8" w14:textId="6C11068D"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2,01E+08</w:t>
            </w:r>
          </w:p>
        </w:tc>
      </w:tr>
      <w:tr w:rsidR="00002A4C" w:rsidRPr="00EC2DA8" w14:paraId="5737E0E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0F22C49F"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outros serviços legítimos que eu possa assinar para assistir</w:t>
            </w:r>
          </w:p>
        </w:tc>
        <w:tc>
          <w:tcPr>
            <w:tcW w:w="1474" w:type="dxa"/>
            <w:noWrap/>
            <w:vAlign w:val="center"/>
            <w:hideMark/>
          </w:tcPr>
          <w:p w14:paraId="43DDB864"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-2,198</w:t>
            </w:r>
          </w:p>
        </w:tc>
        <w:tc>
          <w:tcPr>
            <w:tcW w:w="1666" w:type="dxa"/>
            <w:noWrap/>
            <w:vAlign w:val="center"/>
            <w:hideMark/>
          </w:tcPr>
          <w:p w14:paraId="2BF7A9BF" w14:textId="6985D92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2,8E-02</w:t>
            </w:r>
          </w:p>
        </w:tc>
      </w:tr>
      <w:tr w:rsidR="00002A4C" w:rsidRPr="00EC2DA8" w14:paraId="12385B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5BCA41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Acredito que serviços de streaming cobram preços justos pelos serviços prestados</w:t>
            </w:r>
          </w:p>
        </w:tc>
        <w:tc>
          <w:tcPr>
            <w:tcW w:w="1474" w:type="dxa"/>
            <w:noWrap/>
            <w:vAlign w:val="center"/>
            <w:hideMark/>
          </w:tcPr>
          <w:p w14:paraId="00EFBE7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11,930</w:t>
            </w:r>
          </w:p>
        </w:tc>
        <w:tc>
          <w:tcPr>
            <w:tcW w:w="1666" w:type="dxa"/>
            <w:noWrap/>
            <w:vAlign w:val="center"/>
            <w:hideMark/>
          </w:tcPr>
          <w:p w14:paraId="086B2A09" w14:textId="6FDD1044"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5,81E-14</w:t>
            </w:r>
          </w:p>
        </w:tc>
      </w:tr>
      <w:tr w:rsidR="00002A4C" w:rsidRPr="00EC2DA8" w14:paraId="5B2ADEBF"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714BCD6"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assistir sem fazer downloads</w:t>
            </w:r>
          </w:p>
        </w:tc>
        <w:tc>
          <w:tcPr>
            <w:tcW w:w="1474" w:type="dxa"/>
            <w:noWrap/>
            <w:vAlign w:val="center"/>
            <w:hideMark/>
          </w:tcPr>
          <w:p w14:paraId="119D1D9F"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-1,454</w:t>
            </w:r>
          </w:p>
        </w:tc>
        <w:tc>
          <w:tcPr>
            <w:tcW w:w="1666" w:type="dxa"/>
            <w:noWrap/>
            <w:vAlign w:val="center"/>
            <w:hideMark/>
          </w:tcPr>
          <w:p w14:paraId="53861D9C" w14:textId="5AA8124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1,47E-01</w:t>
            </w:r>
          </w:p>
        </w:tc>
      </w:tr>
      <w:tr w:rsidR="00002A4C" w:rsidRPr="00EC2DA8" w14:paraId="67CF9887"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6B02B4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a mesma no Youtube para assistir gratuitamente</w:t>
            </w:r>
          </w:p>
        </w:tc>
        <w:tc>
          <w:tcPr>
            <w:tcW w:w="1474" w:type="dxa"/>
            <w:noWrap/>
            <w:vAlign w:val="center"/>
            <w:hideMark/>
          </w:tcPr>
          <w:p w14:paraId="7F7990E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-2,139</w:t>
            </w:r>
          </w:p>
        </w:tc>
        <w:tc>
          <w:tcPr>
            <w:tcW w:w="1666" w:type="dxa"/>
            <w:noWrap/>
            <w:vAlign w:val="center"/>
            <w:hideMark/>
          </w:tcPr>
          <w:p w14:paraId="75B97BCF" w14:textId="1DAFE3BA"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3,30E-02</w:t>
            </w:r>
          </w:p>
        </w:tc>
      </w:tr>
      <w:tr w:rsidR="00002A4C" w:rsidRPr="00EC2DA8" w14:paraId="3C6F62B9"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221B554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Se existe uma opção gratuita para assistir um filme ou série lançada em um serviço que não assino, não busco assinar outros serviços de streaming adicionais para assistí-la</w:t>
            </w:r>
          </w:p>
        </w:tc>
        <w:tc>
          <w:tcPr>
            <w:tcW w:w="1474" w:type="dxa"/>
            <w:noWrap/>
            <w:vAlign w:val="center"/>
            <w:hideMark/>
          </w:tcPr>
          <w:p w14:paraId="0DA33D4B"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14,408</w:t>
            </w:r>
          </w:p>
        </w:tc>
        <w:tc>
          <w:tcPr>
            <w:tcW w:w="1666" w:type="dxa"/>
            <w:noWrap/>
            <w:vAlign w:val="center"/>
            <w:hideMark/>
          </w:tcPr>
          <w:p w14:paraId="4A731813" w14:textId="098CCF2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1,86E-24</w:t>
            </w:r>
          </w:p>
        </w:tc>
      </w:tr>
      <w:tr w:rsidR="00002A4C" w:rsidRPr="00EC2DA8" w14:paraId="0CC2E1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82B3A89"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Normalmente, busco conteúdos novos diretamente em sites de pirataria antes de buscar em serviços de streaming</w:t>
            </w:r>
          </w:p>
        </w:tc>
        <w:tc>
          <w:tcPr>
            <w:tcW w:w="1474" w:type="dxa"/>
            <w:noWrap/>
            <w:vAlign w:val="center"/>
            <w:hideMark/>
          </w:tcPr>
          <w:p w14:paraId="4D715FC1"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-25,581</w:t>
            </w:r>
          </w:p>
        </w:tc>
        <w:tc>
          <w:tcPr>
            <w:tcW w:w="1666" w:type="dxa"/>
            <w:noWrap/>
            <w:vAlign w:val="center"/>
            <w:hideMark/>
          </w:tcPr>
          <w:p w14:paraId="11733B9E" w14:textId="13593A7C"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4,05E-76</w:t>
            </w:r>
          </w:p>
        </w:tc>
      </w:tr>
      <w:tr w:rsidR="00002A4C" w:rsidRPr="00EC2DA8" w14:paraId="6167298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tcBorders>
            <w:noWrap/>
            <w:hideMark/>
          </w:tcPr>
          <w:p w14:paraId="2B4B57EA"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baixar o conteúdo que desejo</w:t>
            </w:r>
          </w:p>
        </w:tc>
        <w:tc>
          <w:tcPr>
            <w:tcW w:w="1474" w:type="dxa"/>
            <w:noWrap/>
            <w:vAlign w:val="center"/>
            <w:hideMark/>
          </w:tcPr>
          <w:p w14:paraId="04788447"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-5,095</w:t>
            </w:r>
          </w:p>
        </w:tc>
        <w:tc>
          <w:tcPr>
            <w:tcW w:w="1666" w:type="dxa"/>
            <w:noWrap/>
            <w:vAlign w:val="center"/>
            <w:hideMark/>
          </w:tcPr>
          <w:p w14:paraId="1E774A39" w14:textId="70B29C7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5,01E+08</w:t>
            </w:r>
          </w:p>
        </w:tc>
      </w:tr>
    </w:tbl>
    <w:p w14:paraId="22BE87FD" w14:textId="178FD7F9" w:rsidR="00EC2DA8" w:rsidRPr="00EC6B55" w:rsidRDefault="00EC6B55" w:rsidP="00934715">
      <w:pPr>
        <w:ind w:firstLine="0"/>
        <w:rPr>
          <w:sz w:val="20"/>
          <w:szCs w:val="20"/>
        </w:rPr>
      </w:pPr>
      <w:r>
        <w:rPr>
          <w:sz w:val="20"/>
          <w:szCs w:val="20"/>
        </w:rPr>
        <w:t>Fonte: Elaboração Própria</w:t>
      </w:r>
    </w:p>
    <w:p w14:paraId="72765611" w14:textId="07834AA9" w:rsidR="006361E4" w:rsidRDefault="006361E4" w:rsidP="00934715">
      <w:pPr>
        <w:ind w:firstLine="0"/>
      </w:pPr>
    </w:p>
    <w:p w14:paraId="52D3DA09" w14:textId="292297FF" w:rsidR="00223DDA" w:rsidRDefault="00223DDA" w:rsidP="00934715">
      <w:pPr>
        <w:ind w:firstLine="0"/>
      </w:pPr>
      <w:r>
        <w:tab/>
      </w:r>
      <w:r w:rsidR="00376E07">
        <w:t>Ressalto aqui a limitação do método utilizado. Apesar da linguagem do questionário ter sido o mais neutra possível, e da anonimidade</w:t>
      </w:r>
      <w:r>
        <w:t xml:space="preserve"> </w:t>
      </w:r>
      <w:r w:rsidR="00376E07">
        <w:t xml:space="preserve">da ferramenta utilizada ser garantida, a pesquisa se trata de um tema legal e moralmente marginais, existe a possibilidade das respostas não terem sido completamente honestas quanto </w:t>
      </w:r>
      <w:r w:rsidR="00585422">
        <w:t xml:space="preserve">aos comportamentos associados à pirataria. </w:t>
      </w:r>
    </w:p>
    <w:p w14:paraId="554A0589" w14:textId="0A6B55A6" w:rsidR="00B44379" w:rsidRDefault="00B44379" w:rsidP="00934715">
      <w:pPr>
        <w:ind w:firstLine="0"/>
      </w:pPr>
    </w:p>
    <w:p w14:paraId="52C182F1" w14:textId="77777777" w:rsidR="00062F97" w:rsidRPr="004005FB" w:rsidRDefault="00062F97" w:rsidP="00934715">
      <w:pPr>
        <w:ind w:firstLine="0"/>
      </w:pPr>
    </w:p>
    <w:p w14:paraId="16F12E39" w14:textId="1B569CAE" w:rsidR="003C1F66" w:rsidRDefault="003C1F66" w:rsidP="00B415E6">
      <w:pPr>
        <w:pStyle w:val="Heading1"/>
        <w:numPr>
          <w:ilvl w:val="0"/>
          <w:numId w:val="5"/>
        </w:numPr>
      </w:pPr>
      <w:bookmarkStart w:id="55" w:name="_Toc57013168"/>
      <w:commentRangeStart w:id="56"/>
      <w:commentRangeStart w:id="57"/>
      <w:r>
        <w:t>CON</w:t>
      </w:r>
      <w:r w:rsidR="00376E07">
        <w:t>SIDERAÇÕES FINAIS</w:t>
      </w:r>
      <w:commentRangeEnd w:id="56"/>
      <w:r w:rsidR="00561FB1">
        <w:rPr>
          <w:rStyle w:val="CommentReference"/>
          <w:rFonts w:eastAsiaTheme="minorHAnsi" w:cstheme="minorBidi"/>
          <w:b w:val="0"/>
        </w:rPr>
        <w:commentReference w:id="56"/>
      </w:r>
      <w:commentRangeEnd w:id="57"/>
      <w:r w:rsidR="00795F63">
        <w:rPr>
          <w:rStyle w:val="CommentReference"/>
          <w:rFonts w:eastAsiaTheme="minorHAnsi" w:cstheme="minorBidi"/>
          <w:b w:val="0"/>
        </w:rPr>
        <w:commentReference w:id="57"/>
      </w:r>
      <w:bookmarkEnd w:id="55"/>
    </w:p>
    <w:p w14:paraId="42653D40" w14:textId="1D2EF378" w:rsidR="00B44379" w:rsidRDefault="00B44379" w:rsidP="00B44379">
      <w:pPr>
        <w:ind w:left="708" w:firstLine="0"/>
        <w:rPr>
          <w:rFonts w:cs="Arial"/>
          <w:b/>
          <w:bCs/>
        </w:rPr>
      </w:pPr>
    </w:p>
    <w:p w14:paraId="199B6FD6" w14:textId="34F0E7EF" w:rsidR="00963B1D" w:rsidRDefault="00963B1D" w:rsidP="00E457A1">
      <w:pPr>
        <w:rPr>
          <w:rFonts w:cs="Arial"/>
        </w:rPr>
      </w:pPr>
      <w:r>
        <w:rPr>
          <w:rFonts w:cs="Arial"/>
        </w:rPr>
        <w:t>Essa pesquisa tem por objetivo mensu</w:t>
      </w:r>
      <w:r w:rsidR="00E457A1">
        <w:rPr>
          <w:rFonts w:cs="Arial"/>
        </w:rPr>
        <w:t xml:space="preserve">rar e modelar o tamanho da busca por conteúdo pirata no Brasil, assim como as percepções e comportamentos do consumidor com relação a esse conteúdo. Ressalto a complexidade de analisar comportamentos associados a consumo </w:t>
      </w:r>
      <w:r w:rsidR="000806CE">
        <w:rPr>
          <w:rFonts w:cs="Arial"/>
        </w:rPr>
        <w:t xml:space="preserve">por </w:t>
      </w:r>
      <w:r w:rsidR="000806CE">
        <w:rPr>
          <w:rFonts w:cs="Arial"/>
        </w:rPr>
        <w:lastRenderedPageBreak/>
        <w:t>meios ilegais.</w:t>
      </w:r>
      <w:r w:rsidR="00841A2E">
        <w:rPr>
          <w:rFonts w:cs="Arial"/>
        </w:rPr>
        <w:t xml:space="preserve"> A mensuração do volume tem que ser feita de maneiras indiretas, dado que os sites de pirataria não publicam volume de usuários tal qual serviços legítimos. E a mensuração dos comportamentos corre o risco de ser enviesada pelas opiniões prévias dos respo</w:t>
      </w:r>
      <w:r w:rsidR="00045C52">
        <w:rPr>
          <w:rFonts w:cs="Arial"/>
        </w:rPr>
        <w:t>ndentes escolhidos para amostragem.</w:t>
      </w:r>
    </w:p>
    <w:p w14:paraId="18FE8149" w14:textId="00318E14" w:rsidR="005E6ECE" w:rsidRDefault="005E6ECE" w:rsidP="00E457A1">
      <w:pPr>
        <w:rPr>
          <w:rFonts w:cs="Arial"/>
        </w:rPr>
      </w:pPr>
      <w:r>
        <w:rPr>
          <w:rFonts w:cs="Arial"/>
        </w:rPr>
        <w:t xml:space="preserve">Contudo, é essencial compreender a realidade por trás desse consumo, dados os impactos econômicos que este consumo representa </w:t>
      </w:r>
      <w:r w:rsidR="00EF26B3">
        <w:rPr>
          <w:rFonts w:cs="Arial"/>
        </w:rPr>
        <w:t>anualmente na cadeia produtiva de audiovisual. Assim, a principal contribuição deste trabalho para a literatura do meio</w:t>
      </w:r>
      <w:r w:rsidR="005A05BD">
        <w:rPr>
          <w:rFonts w:cs="Arial"/>
        </w:rPr>
        <w:t xml:space="preserve"> vem de uma mensuração e modelagem eficazes destes padrões.</w:t>
      </w:r>
    </w:p>
    <w:p w14:paraId="08244513" w14:textId="74CB0A34" w:rsidR="005A05BD" w:rsidRDefault="005A05BD" w:rsidP="00E457A1">
      <w:pPr>
        <w:rPr>
          <w:rFonts w:cs="Arial"/>
        </w:rPr>
      </w:pPr>
      <w:r>
        <w:rPr>
          <w:rFonts w:cs="Arial"/>
        </w:rPr>
        <w:t>Quanto ao volume, aponto a estagnação do volume de busca de mídias legítimas comparado com a aceleração vertiginosa do mesmo para mídias piratas.</w:t>
      </w:r>
      <w:r w:rsidR="00C363E6">
        <w:rPr>
          <w:rFonts w:cs="Arial"/>
        </w:rPr>
        <w:t xml:space="preserve"> Isso indica que a vinda de novos entrantes para este mercado no Brasil criou incentivos para o consumidor sair da legalidade e encontrar opções gratuitas para consumir suas séries e filmes.</w:t>
      </w:r>
      <w:r w:rsidR="00A15F56">
        <w:rPr>
          <w:rFonts w:cs="Arial"/>
        </w:rPr>
        <w:t xml:space="preserve"> Esta hipótese é validada pelo questionário, que comprovou que o </w:t>
      </w:r>
      <w:commentRangeStart w:id="58"/>
      <w:r w:rsidR="00A15F56">
        <w:rPr>
          <w:rFonts w:cs="Arial"/>
        </w:rPr>
        <w:t>brasileiro</w:t>
      </w:r>
      <w:commentRangeEnd w:id="58"/>
      <w:r w:rsidR="00795F63">
        <w:rPr>
          <w:rStyle w:val="CommentReference"/>
        </w:rPr>
        <w:commentReference w:id="58"/>
      </w:r>
      <w:r w:rsidR="00A15F56">
        <w:rPr>
          <w:rFonts w:cs="Arial"/>
        </w:rPr>
        <w:t xml:space="preserve"> consome opções gratuitas quando disponíveis ao invés de buscar novos serviços legítimos, mesmo que não esteja ativamente buscando-os.</w:t>
      </w:r>
    </w:p>
    <w:p w14:paraId="01F376FF" w14:textId="77777777" w:rsidR="00AE2009" w:rsidRPr="00963B1D" w:rsidRDefault="00AE2009" w:rsidP="00AE2009">
      <w:pPr>
        <w:ind w:firstLine="0"/>
        <w:rPr>
          <w:rFonts w:cs="Arial"/>
        </w:rPr>
      </w:pPr>
    </w:p>
    <w:p w14:paraId="6D830701" w14:textId="2A123111" w:rsidR="00E92AF3" w:rsidRPr="002D5EF0" w:rsidRDefault="008D6DAF" w:rsidP="00B415E6">
      <w:pPr>
        <w:pStyle w:val="Heading1"/>
        <w:numPr>
          <w:ilvl w:val="0"/>
          <w:numId w:val="5"/>
        </w:numPr>
      </w:pPr>
      <w:bookmarkStart w:id="59" w:name="_Toc57013169"/>
      <w:r w:rsidRPr="002D5EF0">
        <w:t>BIBLIOGRAFIA</w:t>
      </w:r>
      <w:bookmarkEnd w:id="59"/>
    </w:p>
    <w:p w14:paraId="5076DD6E" w14:textId="7B199D39" w:rsidR="00E92AF3" w:rsidRPr="009F604A" w:rsidRDefault="00E92AF3" w:rsidP="00784328">
      <w:pPr>
        <w:rPr>
          <w:rFonts w:cs="Arial"/>
        </w:rPr>
      </w:pPr>
    </w:p>
    <w:p w14:paraId="33395184" w14:textId="7E4D868B" w:rsidR="00561FB1" w:rsidRPr="00561FB1" w:rsidRDefault="00E92AF3" w:rsidP="00561FB1">
      <w:pPr>
        <w:widowControl w:val="0"/>
        <w:autoSpaceDE w:val="0"/>
        <w:autoSpaceDN w:val="0"/>
        <w:adjustRightInd w:val="0"/>
        <w:spacing w:after="240"/>
        <w:rPr>
          <w:rFonts w:cs="Times New Roman"/>
          <w:noProof/>
        </w:rPr>
      </w:pPr>
      <w:r w:rsidRPr="009F604A">
        <w:rPr>
          <w:rFonts w:cs="Arial"/>
        </w:rPr>
        <w:fldChar w:fldCharType="begin" w:fldLock="1"/>
      </w:r>
      <w:r w:rsidRPr="000D520D">
        <w:rPr>
          <w:rFonts w:cs="Arial"/>
        </w:rPr>
        <w:instrText xml:space="preserve">ADDIN Mendeley Bibliography CSL_BIBLIOGRAPHY </w:instrText>
      </w:r>
      <w:r w:rsidRPr="009F604A">
        <w:rPr>
          <w:rFonts w:cs="Arial"/>
        </w:rPr>
        <w:fldChar w:fldCharType="separate"/>
      </w:r>
      <w:r w:rsidR="00561FB1" w:rsidRPr="00561FB1">
        <w:rPr>
          <w:rFonts w:cs="Times New Roman"/>
          <w:noProof/>
        </w:rPr>
        <w:t xml:space="preserve">AGÊNCIA BRASIL. </w:t>
      </w:r>
      <w:r w:rsidR="00561FB1" w:rsidRPr="00561FB1">
        <w:rPr>
          <w:rFonts w:cs="Times New Roman"/>
          <w:i/>
          <w:iCs/>
          <w:noProof/>
        </w:rPr>
        <w:t>Polícia Civil combate pirataria digital em 12 estados</w:t>
      </w:r>
      <w:r w:rsidR="00561FB1" w:rsidRPr="00561FB1">
        <w:rPr>
          <w:rFonts w:cs="Times New Roman"/>
          <w:noProof/>
        </w:rPr>
        <w:t xml:space="preserve">. Disponível em: &lt;https://agenciabrasil.ebc.com.br/geral/noticia/2019-11/operacao-coordenada-pelo-ministerio-da-justica-combate-pirataria-digit&gt;. </w:t>
      </w:r>
    </w:p>
    <w:p w14:paraId="38F911CA"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AHREFS. </w:t>
      </w:r>
      <w:r w:rsidRPr="000D520D">
        <w:rPr>
          <w:rFonts w:cs="Times New Roman"/>
          <w:i/>
          <w:iCs/>
          <w:noProof/>
          <w:lang w:val="en-US"/>
        </w:rPr>
        <w:t>Find Out How Much Traffic a Website Gets: 3 Ways Compared</w:t>
      </w:r>
      <w:r w:rsidRPr="000D520D">
        <w:rPr>
          <w:rFonts w:cs="Times New Roman"/>
          <w:noProof/>
          <w:lang w:val="en-US"/>
        </w:rPr>
        <w:t xml:space="preserve">. </w:t>
      </w:r>
      <w:r w:rsidRPr="00561FB1">
        <w:rPr>
          <w:rFonts w:cs="Times New Roman"/>
          <w:noProof/>
        </w:rPr>
        <w:t xml:space="preserve">Disponível em: &lt;https://ahrefs.com/blog/website-traffic/&gt;. Acesso em: 23 set. 2020a. </w:t>
      </w:r>
    </w:p>
    <w:p w14:paraId="462C4E3F"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AHREFS. </w:t>
      </w:r>
      <w:r w:rsidRPr="00561FB1">
        <w:rPr>
          <w:rFonts w:cs="Times New Roman"/>
          <w:i/>
          <w:iCs/>
          <w:noProof/>
        </w:rPr>
        <w:t>Site Explorer</w:t>
      </w:r>
      <w:r w:rsidRPr="00561FB1">
        <w:rPr>
          <w:rFonts w:cs="Times New Roman"/>
          <w:noProof/>
        </w:rPr>
        <w:t xml:space="preserve">. Disponível em: &lt;https://ahrefs.com/site-explorer&gt;. </w:t>
      </w:r>
      <w:r w:rsidRPr="000D520D">
        <w:rPr>
          <w:rFonts w:cs="Times New Roman"/>
          <w:noProof/>
          <w:lang w:val="en-US"/>
        </w:rPr>
        <w:t xml:space="preserve">Acesso em: 23 set. 2020b. </w:t>
      </w:r>
    </w:p>
    <w:p w14:paraId="2CC294E3"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AHREFS. </w:t>
      </w:r>
      <w:r w:rsidRPr="000D520D">
        <w:rPr>
          <w:rFonts w:cs="Times New Roman"/>
          <w:i/>
          <w:iCs/>
          <w:noProof/>
          <w:lang w:val="en-US"/>
        </w:rPr>
        <w:t>What is Organic Traffic in Ahrefs and how do we calculate it?</w:t>
      </w:r>
      <w:r w:rsidRPr="000D520D">
        <w:rPr>
          <w:rFonts w:cs="Times New Roman"/>
          <w:noProof/>
          <w:lang w:val="en-US"/>
        </w:rPr>
        <w:t xml:space="preserve"> </w:t>
      </w:r>
      <w:r w:rsidRPr="00561FB1">
        <w:rPr>
          <w:rFonts w:cs="Times New Roman"/>
          <w:noProof/>
        </w:rPr>
        <w:t xml:space="preserve">Disponível em: &lt;https://help.ahrefs.com/en/articles/1863206-what-is-organic-traffic-in-ahrefs-and-how-do-we-calculate-it&gt;. Acesso em: 23 set. 2020c. </w:t>
      </w:r>
    </w:p>
    <w:p w14:paraId="3FD6A5AD"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BANOV, Márcia Regina. </w:t>
      </w:r>
      <w:r w:rsidRPr="00561FB1">
        <w:rPr>
          <w:rFonts w:cs="Times New Roman"/>
          <w:i/>
          <w:iCs/>
          <w:noProof/>
        </w:rPr>
        <w:t>Comportamento do consumidor: Vencendo desafios</w:t>
      </w:r>
      <w:r w:rsidRPr="00561FB1">
        <w:rPr>
          <w:rFonts w:cs="Times New Roman"/>
          <w:noProof/>
        </w:rPr>
        <w:t xml:space="preserve">. </w:t>
      </w:r>
      <w:r w:rsidRPr="000D520D">
        <w:rPr>
          <w:rFonts w:cs="Times New Roman"/>
          <w:noProof/>
          <w:lang w:val="en-US"/>
        </w:rPr>
        <w:t xml:space="preserve">São Paulo: Cengage Learning, 2017. </w:t>
      </w:r>
    </w:p>
    <w:p w14:paraId="289EB63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lastRenderedPageBreak/>
        <w:t xml:space="preserve">BLACKBURN, David; EISENACH, Jeffrey A.; HARRISON JR, David. </w:t>
      </w:r>
      <w:r w:rsidRPr="000D520D">
        <w:rPr>
          <w:rFonts w:cs="Times New Roman"/>
          <w:i/>
          <w:iCs/>
          <w:noProof/>
          <w:lang w:val="en-US"/>
        </w:rPr>
        <w:t>Impacts of Digital Video Piracy on the US Economy</w:t>
      </w:r>
      <w:r w:rsidRPr="000D520D">
        <w:rPr>
          <w:rFonts w:cs="Times New Roman"/>
          <w:noProof/>
          <w:lang w:val="en-US"/>
        </w:rPr>
        <w:t>. . [S.l: s.n.], 2019.</w:t>
      </w:r>
    </w:p>
    <w:p w14:paraId="6BC02F32"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BLOOMBERG. </w:t>
      </w:r>
      <w:r w:rsidRPr="000D520D">
        <w:rPr>
          <w:rFonts w:cs="Times New Roman"/>
          <w:i/>
          <w:iCs/>
          <w:noProof/>
          <w:lang w:val="en-US"/>
        </w:rPr>
        <w:t>Video Streaming Market to Reach $149.34 Bn Globally by 2026 at 18.3% CAGR: Allied Market Research</w:t>
      </w:r>
      <w:r w:rsidRPr="000D520D">
        <w:rPr>
          <w:rFonts w:cs="Times New Roman"/>
          <w:noProof/>
          <w:lang w:val="en-US"/>
        </w:rPr>
        <w:t xml:space="preserve">. </w:t>
      </w:r>
      <w:r w:rsidRPr="00561FB1">
        <w:rPr>
          <w:rFonts w:cs="Times New Roman"/>
          <w:noProof/>
        </w:rPr>
        <w:t xml:space="preserve">Disponível em: &lt;https://www.bloomberg.com/press-releases/2019-12-05/video-streaming-market-to-reach-149-34-bn-globally-by-2026-at-18-3-cagr-allied-market-research&gt;. </w:t>
      </w:r>
      <w:r w:rsidRPr="000D520D">
        <w:rPr>
          <w:rFonts w:cs="Times New Roman"/>
          <w:noProof/>
          <w:lang w:val="en-US"/>
        </w:rPr>
        <w:t xml:space="preserve">Acesso em: 20 abr. 2020. </w:t>
      </w:r>
    </w:p>
    <w:p w14:paraId="46DF703F"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BROWNLEE, Jason. </w:t>
      </w:r>
      <w:r w:rsidRPr="000D520D">
        <w:rPr>
          <w:rFonts w:cs="Times New Roman"/>
          <w:i/>
          <w:iCs/>
          <w:noProof/>
          <w:lang w:val="en-US"/>
        </w:rPr>
        <w:t>How to Decompose Time Series Data into Trend and Seasonality</w:t>
      </w:r>
      <w:r w:rsidRPr="000D520D">
        <w:rPr>
          <w:rFonts w:cs="Times New Roman"/>
          <w:noProof/>
          <w:lang w:val="en-US"/>
        </w:rPr>
        <w:t xml:space="preserve">. </w:t>
      </w:r>
      <w:r w:rsidRPr="00561FB1">
        <w:rPr>
          <w:rFonts w:cs="Times New Roman"/>
          <w:noProof/>
        </w:rPr>
        <w:t xml:space="preserve">Disponível em: &lt;https://machinelearningmastery.com/decompose-time-series-data-trend-seasonality/&gt;. </w:t>
      </w:r>
      <w:r w:rsidRPr="000D520D">
        <w:rPr>
          <w:rFonts w:cs="Times New Roman"/>
          <w:noProof/>
          <w:lang w:val="en-US"/>
        </w:rPr>
        <w:t xml:space="preserve">Acesso em: 21 nov. 2020. </w:t>
      </w:r>
    </w:p>
    <w:p w14:paraId="04E20E10"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CAMBRIDGE. Piracy. </w:t>
      </w:r>
      <w:r w:rsidRPr="000D520D">
        <w:rPr>
          <w:rFonts w:cs="Times New Roman"/>
          <w:i/>
          <w:iCs/>
          <w:noProof/>
          <w:lang w:val="en-US"/>
        </w:rPr>
        <w:t>Cambridge Dictionary</w:t>
      </w:r>
      <w:r w:rsidRPr="000D520D">
        <w:rPr>
          <w:rFonts w:cs="Times New Roman"/>
          <w:noProof/>
          <w:lang w:val="en-US"/>
        </w:rPr>
        <w:t xml:space="preserve">. Cambridge: [s.n.], 2020a. . </w:t>
      </w:r>
      <w:r w:rsidRPr="00561FB1">
        <w:rPr>
          <w:rFonts w:cs="Times New Roman"/>
          <w:noProof/>
        </w:rPr>
        <w:t xml:space="preserve">Disponível em: &lt;https://dictionary.cambridge.org/us/dictionary/english/&gt;. Acesso em: 15 abr. 2020. </w:t>
      </w:r>
    </w:p>
    <w:p w14:paraId="6F4221E0"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CAMBRIDGE. Streaming. </w:t>
      </w:r>
      <w:r w:rsidRPr="000D520D">
        <w:rPr>
          <w:rFonts w:cs="Times New Roman"/>
          <w:i/>
          <w:iCs/>
          <w:noProof/>
          <w:lang w:val="en-US"/>
        </w:rPr>
        <w:t>Cambridge Dictionary</w:t>
      </w:r>
      <w:r w:rsidRPr="000D520D">
        <w:rPr>
          <w:rFonts w:cs="Times New Roman"/>
          <w:noProof/>
          <w:lang w:val="en-US"/>
        </w:rPr>
        <w:t xml:space="preserve">. Cambridge: [s.n.], 2020b. . </w:t>
      </w:r>
      <w:r w:rsidRPr="00561FB1">
        <w:rPr>
          <w:rFonts w:cs="Times New Roman"/>
          <w:noProof/>
        </w:rPr>
        <w:t xml:space="preserve">Disponível em: &lt;https://dictionary.cambridge.org/us/dictionary/english/streaming&gt;. </w:t>
      </w:r>
      <w:r w:rsidRPr="000D520D">
        <w:rPr>
          <w:rFonts w:cs="Times New Roman"/>
          <w:noProof/>
          <w:lang w:val="en-US"/>
        </w:rPr>
        <w:t xml:space="preserve">Acesso em: 10 abr. 2020. </w:t>
      </w:r>
    </w:p>
    <w:p w14:paraId="571A72B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CHOI, Tsan-Ming; YU, Yong; AU, Kin-Fan. A hybrid SARIMA wavelet transform method for sales forecasting. </w:t>
      </w:r>
      <w:r w:rsidRPr="000D520D">
        <w:rPr>
          <w:rFonts w:cs="Times New Roman"/>
          <w:i/>
          <w:iCs/>
          <w:noProof/>
          <w:lang w:val="en-US"/>
        </w:rPr>
        <w:t>Decision Support Systems</w:t>
      </w:r>
      <w:r w:rsidRPr="000D520D">
        <w:rPr>
          <w:rFonts w:cs="Times New Roman"/>
          <w:noProof/>
          <w:lang w:val="en-US"/>
        </w:rPr>
        <w:t>, v. 51, n. 1, p. 130–140, 2011. Disponível em: &lt;https://www.sciencedirect.com/science/article/abs/pii/S0167923610002356&gt;.</w:t>
      </w:r>
    </w:p>
    <w:p w14:paraId="2CAF45A0"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COUTINHO, Mariana. </w:t>
      </w:r>
      <w:r w:rsidRPr="00561FB1">
        <w:rPr>
          <w:rFonts w:cs="Times New Roman"/>
          <w:i/>
          <w:iCs/>
          <w:noProof/>
        </w:rPr>
        <w:t>Saiba mais sobre streaming, a tecnologia que se popularizou na web 2.0</w:t>
      </w:r>
      <w:r w:rsidRPr="00561FB1">
        <w:rPr>
          <w:rFonts w:cs="Times New Roman"/>
          <w:noProof/>
        </w:rPr>
        <w:t xml:space="preserve">. Disponível em: &lt;https://www.techtudo.com.br/artigos/noticia/2013/05/conheca-o-streaming-tecnologia-que-se-popularizou-na-web.html%0D&gt;. </w:t>
      </w:r>
      <w:r w:rsidRPr="000D520D">
        <w:rPr>
          <w:rFonts w:cs="Times New Roman"/>
          <w:noProof/>
          <w:lang w:val="en-US"/>
        </w:rPr>
        <w:t xml:space="preserve">Acesso em: 2 maio 2020. </w:t>
      </w:r>
    </w:p>
    <w:p w14:paraId="5B0EC39F"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EISEND, Martin. Explaining digital piracy: A meta-analysis. </w:t>
      </w:r>
      <w:r w:rsidRPr="000D520D">
        <w:rPr>
          <w:rFonts w:cs="Times New Roman"/>
          <w:i/>
          <w:iCs/>
          <w:noProof/>
          <w:lang w:val="en-US"/>
        </w:rPr>
        <w:t>Information Systems Research</w:t>
      </w:r>
      <w:r w:rsidRPr="000D520D">
        <w:rPr>
          <w:rFonts w:cs="Times New Roman"/>
          <w:noProof/>
          <w:lang w:val="en-US"/>
        </w:rPr>
        <w:t>, v. 30, n. 2, p. 636–664, 2019.</w:t>
      </w:r>
    </w:p>
    <w:p w14:paraId="607382F3"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GOOGLE. </w:t>
      </w:r>
      <w:r w:rsidRPr="000D520D">
        <w:rPr>
          <w:rFonts w:cs="Times New Roman"/>
          <w:i/>
          <w:iCs/>
          <w:noProof/>
          <w:lang w:val="en-US"/>
        </w:rPr>
        <w:t>New research: Organic search results and their impact on search ads</w:t>
      </w:r>
      <w:r w:rsidRPr="000D520D">
        <w:rPr>
          <w:rFonts w:cs="Times New Roman"/>
          <w:noProof/>
          <w:lang w:val="en-US"/>
        </w:rPr>
        <w:t xml:space="preserve">. </w:t>
      </w:r>
      <w:r w:rsidRPr="00561FB1">
        <w:rPr>
          <w:rFonts w:cs="Times New Roman"/>
          <w:noProof/>
        </w:rPr>
        <w:t xml:space="preserve">Disponível em: &lt;https://adwords.googleblog.com/2012/03/new-research-organic-search-results-and.html&gt;. </w:t>
      </w:r>
      <w:r w:rsidRPr="000D520D">
        <w:rPr>
          <w:rFonts w:cs="Times New Roman"/>
          <w:noProof/>
          <w:lang w:val="en-US"/>
        </w:rPr>
        <w:t xml:space="preserve">Acesso em: 20 nov. 2020. </w:t>
      </w:r>
    </w:p>
    <w:p w14:paraId="4A739C76"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GROGAN, Michael. </w:t>
      </w:r>
      <w:r w:rsidRPr="000D520D">
        <w:rPr>
          <w:rFonts w:cs="Times New Roman"/>
          <w:i/>
          <w:iCs/>
          <w:noProof/>
          <w:lang w:val="en-US"/>
        </w:rPr>
        <w:t>SARIMA vs Prophet: Forecasting Seasonal Weather Data</w:t>
      </w:r>
      <w:r w:rsidRPr="000D520D">
        <w:rPr>
          <w:rFonts w:cs="Times New Roman"/>
          <w:noProof/>
          <w:lang w:val="en-US"/>
        </w:rPr>
        <w:t>. Disponível em: &lt;https://medium.com/analytics-vidhya/sarima-forecasting-seasonal-data-with-</w:t>
      </w:r>
      <w:r w:rsidRPr="000D520D">
        <w:rPr>
          <w:rFonts w:cs="Times New Roman"/>
          <w:noProof/>
          <w:lang w:val="en-US"/>
        </w:rPr>
        <w:lastRenderedPageBreak/>
        <w:t xml:space="preserve">python-and-r-2e7472dfad83#:~:text=Part 1%3A SARIMA,certain degree of forecasting power.&amp;text=p stands for the number,used to forecast future values.&gt;. Acesso em: 21 nov. 2020. </w:t>
      </w:r>
    </w:p>
    <w:p w14:paraId="5046423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GUNNERS, Kris. </w:t>
      </w:r>
      <w:r w:rsidRPr="000D520D">
        <w:rPr>
          <w:rFonts w:cs="Times New Roman"/>
          <w:i/>
          <w:iCs/>
          <w:noProof/>
          <w:lang w:val="en-US"/>
        </w:rPr>
        <w:t>What Is Organic Search Traffic?</w:t>
      </w:r>
      <w:r w:rsidRPr="000D520D">
        <w:rPr>
          <w:rFonts w:cs="Times New Roman"/>
          <w:noProof/>
          <w:lang w:val="en-US"/>
        </w:rPr>
        <w:t xml:space="preserve"> </w:t>
      </w:r>
      <w:r w:rsidRPr="00561FB1">
        <w:rPr>
          <w:rFonts w:cs="Times New Roman"/>
          <w:noProof/>
        </w:rPr>
        <w:t xml:space="preserve">Disponível em: &lt;https://searchfacts.com/organic-search-traffic/&gt;. </w:t>
      </w:r>
      <w:r w:rsidRPr="000D520D">
        <w:rPr>
          <w:rFonts w:cs="Times New Roman"/>
          <w:noProof/>
          <w:lang w:val="en-US"/>
        </w:rPr>
        <w:t xml:space="preserve">Acesso em: 20 nov. 2020. </w:t>
      </w:r>
    </w:p>
    <w:p w14:paraId="32663E26"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HAMILTON, James D. Linear Regression Models. In: PRINCETON UNIVERSITY PRESS (Org.). </w:t>
      </w:r>
      <w:r w:rsidRPr="00561FB1">
        <w:rPr>
          <w:rFonts w:cs="Times New Roman"/>
          <w:noProof/>
        </w:rPr>
        <w:t xml:space="preserve">. </w:t>
      </w:r>
      <w:r w:rsidRPr="00561FB1">
        <w:rPr>
          <w:rFonts w:cs="Times New Roman"/>
          <w:i/>
          <w:iCs/>
          <w:noProof/>
        </w:rPr>
        <w:t>Time Series Analysis</w:t>
      </w:r>
      <w:r w:rsidRPr="00561FB1">
        <w:rPr>
          <w:rFonts w:cs="Times New Roman"/>
          <w:noProof/>
        </w:rPr>
        <w:t xml:space="preserve">. 1. ed. Princeton: [s.n.], 1994. . </w:t>
      </w:r>
    </w:p>
    <w:p w14:paraId="176B044F"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HIPÓLITO, Brennda Evaristo; MASCENA, Keysa Manuela Cunha De. O Comportamento do Consumidor de Informações. </w:t>
      </w:r>
      <w:r w:rsidRPr="000D520D">
        <w:rPr>
          <w:rFonts w:cs="Times New Roman"/>
          <w:i/>
          <w:iCs/>
          <w:noProof/>
          <w:lang w:val="en-US"/>
        </w:rPr>
        <w:t>Consumer Behavior Review</w:t>
      </w:r>
      <w:r w:rsidRPr="000D520D">
        <w:rPr>
          <w:rFonts w:cs="Times New Roman"/>
          <w:noProof/>
          <w:lang w:val="en-US"/>
        </w:rPr>
        <w:t>, v. 4, n. 1, p. 38–52, 2020.</w:t>
      </w:r>
    </w:p>
    <w:p w14:paraId="7F910FA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HYNDMAN, Rob J.; ATHANASOPOULOS, George. ARIMA Models. In: OTEXT (Org.). . </w:t>
      </w:r>
      <w:r w:rsidRPr="000D520D">
        <w:rPr>
          <w:rFonts w:cs="Times New Roman"/>
          <w:i/>
          <w:iCs/>
          <w:noProof/>
          <w:lang w:val="en-US"/>
        </w:rPr>
        <w:t>Forecasting: Principles and Practice</w:t>
      </w:r>
      <w:r w:rsidRPr="000D520D">
        <w:rPr>
          <w:rFonts w:cs="Times New Roman"/>
          <w:noProof/>
          <w:lang w:val="en-US"/>
        </w:rPr>
        <w:t xml:space="preserve">. 2. ed. Melbourne: [s.n.], 2018a. . Disponível em: &lt;https://otexts.com/fpp2/arima.html&gt;. </w:t>
      </w:r>
    </w:p>
    <w:p w14:paraId="7B1197E2"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HYNDMAN, Rob J.; ATHANASOPOULOS, George. Time Series Decomposition. In: OTEXTS (Org.). . </w:t>
      </w:r>
      <w:r w:rsidRPr="000D520D">
        <w:rPr>
          <w:rFonts w:cs="Times New Roman"/>
          <w:i/>
          <w:iCs/>
          <w:noProof/>
          <w:lang w:val="en-US"/>
        </w:rPr>
        <w:t>Forecasting: Principles and Practice</w:t>
      </w:r>
      <w:r w:rsidRPr="000D520D">
        <w:rPr>
          <w:rFonts w:cs="Times New Roman"/>
          <w:noProof/>
          <w:lang w:val="en-US"/>
        </w:rPr>
        <w:t xml:space="preserve">. 2. ed. Melbourne: [s.n.], 2018b. . </w:t>
      </w:r>
    </w:p>
    <w:p w14:paraId="6CFCB7CE"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JOHNSON, Ashley. </w:t>
      </w:r>
      <w:r w:rsidRPr="000D520D">
        <w:rPr>
          <w:rFonts w:cs="Times New Roman"/>
          <w:i/>
          <w:iCs/>
          <w:noProof/>
          <w:lang w:val="en-US"/>
        </w:rPr>
        <w:t>22 Years After the DMCA, Online Piracy Is Still a Widespread Problem</w:t>
      </w:r>
      <w:r w:rsidRPr="000D520D">
        <w:rPr>
          <w:rFonts w:cs="Times New Roman"/>
          <w:noProof/>
          <w:lang w:val="en-US"/>
        </w:rPr>
        <w:t xml:space="preserve">. . </w:t>
      </w:r>
      <w:r w:rsidRPr="00561FB1">
        <w:rPr>
          <w:rFonts w:cs="Times New Roman"/>
          <w:noProof/>
        </w:rPr>
        <w:t>[S.l: s.n.], 2020. Disponível em: &lt;https://itif.org/publications/2020/02/07/22-years-after-dmca-online-piracy-still-widespread-problem&gt;.</w:t>
      </w:r>
    </w:p>
    <w:p w14:paraId="362439AC"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KELLY JR., William A. A Generalized Interpretation of the Herfindahl Index. </w:t>
      </w:r>
      <w:r w:rsidRPr="000D520D">
        <w:rPr>
          <w:rFonts w:cs="Times New Roman"/>
          <w:i/>
          <w:iCs/>
          <w:noProof/>
          <w:lang w:val="en-US"/>
        </w:rPr>
        <w:t>Southern Economic Journal</w:t>
      </w:r>
      <w:r w:rsidRPr="000D520D">
        <w:rPr>
          <w:rFonts w:cs="Times New Roman"/>
          <w:noProof/>
          <w:lang w:val="en-US"/>
        </w:rPr>
        <w:t>, v. 48, n. 1, p. 50–57, 1981. Disponível em: &lt;https://www.jstor.org/stable/1058595?seq=1&gt;.</w:t>
      </w:r>
    </w:p>
    <w:p w14:paraId="26C53B40"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KEMMI, Amber. </w:t>
      </w:r>
      <w:r w:rsidRPr="000D520D">
        <w:rPr>
          <w:rFonts w:cs="Times New Roman"/>
          <w:i/>
          <w:iCs/>
          <w:noProof/>
          <w:lang w:val="en-US"/>
        </w:rPr>
        <w:t>The Difference Between Direct and Organic Website Traffic Sources</w:t>
      </w:r>
      <w:r w:rsidRPr="000D520D">
        <w:rPr>
          <w:rFonts w:cs="Times New Roman"/>
          <w:noProof/>
          <w:lang w:val="en-US"/>
        </w:rPr>
        <w:t xml:space="preserve">. </w:t>
      </w:r>
      <w:r w:rsidRPr="00561FB1">
        <w:rPr>
          <w:rFonts w:cs="Times New Roman"/>
          <w:noProof/>
        </w:rPr>
        <w:t xml:space="preserve">Disponível em: &lt;https://www.smartbugmedia.com/blog/what-is-the-difference-between-direct-and-organic-search-traffic-sources&gt;. </w:t>
      </w:r>
      <w:r w:rsidRPr="000D520D">
        <w:rPr>
          <w:rFonts w:cs="Times New Roman"/>
          <w:noProof/>
          <w:lang w:val="en-US"/>
        </w:rPr>
        <w:t xml:space="preserve">Acesso em: 21 nov. 2020. </w:t>
      </w:r>
    </w:p>
    <w:p w14:paraId="777ECFD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KOTLER, Philip T.; ARMSTRONG, Gary. </w:t>
      </w:r>
      <w:r w:rsidRPr="000D520D">
        <w:rPr>
          <w:rFonts w:cs="Times New Roman"/>
          <w:i/>
          <w:iCs/>
          <w:noProof/>
          <w:lang w:val="en-US"/>
        </w:rPr>
        <w:t>Principles of Marketing</w:t>
      </w:r>
      <w:r w:rsidRPr="000D520D">
        <w:rPr>
          <w:rFonts w:cs="Times New Roman"/>
          <w:noProof/>
          <w:lang w:val="en-US"/>
        </w:rPr>
        <w:t>. 17</w:t>
      </w:r>
      <w:r w:rsidRPr="000D520D">
        <w:rPr>
          <w:rFonts w:cs="Times New Roman"/>
          <w:noProof/>
          <w:vertAlign w:val="superscript"/>
          <w:lang w:val="en-US"/>
        </w:rPr>
        <w:t>a</w:t>
      </w:r>
      <w:r w:rsidRPr="000D520D">
        <w:rPr>
          <w:rFonts w:cs="Times New Roman"/>
          <w:noProof/>
          <w:lang w:val="en-US"/>
        </w:rPr>
        <w:t xml:space="preserve"> ed. Hanover: Pearson, 2017. </w:t>
      </w:r>
    </w:p>
    <w:p w14:paraId="56F7E017"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LEONTIEF, Wassily. </w:t>
      </w:r>
      <w:r w:rsidRPr="00561FB1">
        <w:rPr>
          <w:rFonts w:cs="Times New Roman"/>
          <w:i/>
          <w:iCs/>
          <w:noProof/>
        </w:rPr>
        <w:t>A economia de insumo-produto</w:t>
      </w:r>
      <w:r w:rsidRPr="00561FB1">
        <w:rPr>
          <w:rFonts w:cs="Times New Roman"/>
          <w:noProof/>
        </w:rPr>
        <w:t>. . São Paulo: Abril Cultural. , 1951</w:t>
      </w:r>
    </w:p>
    <w:p w14:paraId="7E5CB7B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lastRenderedPageBreak/>
        <w:t xml:space="preserve">MERLO, Edgard; CERIBELI, Harrison. </w:t>
      </w:r>
      <w:r w:rsidRPr="00561FB1">
        <w:rPr>
          <w:rFonts w:cs="Times New Roman"/>
          <w:i/>
          <w:iCs/>
          <w:noProof/>
        </w:rPr>
        <w:t>Comportamento do Consumidor</w:t>
      </w:r>
      <w:r w:rsidRPr="00561FB1">
        <w:rPr>
          <w:rFonts w:cs="Times New Roman"/>
          <w:noProof/>
        </w:rPr>
        <w:t>. 1</w:t>
      </w:r>
      <w:r w:rsidRPr="00561FB1">
        <w:rPr>
          <w:rFonts w:cs="Times New Roman"/>
          <w:noProof/>
          <w:vertAlign w:val="superscript"/>
        </w:rPr>
        <w:t>a</w:t>
      </w:r>
      <w:r w:rsidRPr="00561FB1">
        <w:rPr>
          <w:rFonts w:cs="Times New Roman"/>
          <w:noProof/>
        </w:rPr>
        <w:t xml:space="preserve"> ed. [S.l.]: LTC, 2014. </w:t>
      </w:r>
    </w:p>
    <w:p w14:paraId="460177E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MICHAELIS. Legítimo. </w:t>
      </w:r>
      <w:r w:rsidRPr="00561FB1">
        <w:rPr>
          <w:rFonts w:cs="Times New Roman"/>
          <w:i/>
          <w:iCs/>
          <w:noProof/>
        </w:rPr>
        <w:t>Dicionário da Língua Portuguesa</w:t>
      </w:r>
      <w:r w:rsidRPr="00561FB1">
        <w:rPr>
          <w:rFonts w:cs="Times New Roman"/>
          <w:noProof/>
        </w:rPr>
        <w:t xml:space="preserve">. [S.l: s.n.], 2020. . Disponível em: &lt;https://michaelis.uol.com.br/moderno-portugues/busca/portugues-brasileiro/legítimo&gt;. </w:t>
      </w:r>
    </w:p>
    <w:p w14:paraId="41625D4B"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MORETTIN, Pedro A.; TOLOI, Clelia M.C. </w:t>
      </w:r>
      <w:r w:rsidRPr="00561FB1">
        <w:rPr>
          <w:rFonts w:cs="Times New Roman"/>
          <w:i/>
          <w:iCs/>
          <w:noProof/>
        </w:rPr>
        <w:t>Análise de Séries Temporais</w:t>
      </w:r>
      <w:r w:rsidRPr="00561FB1">
        <w:rPr>
          <w:rFonts w:cs="Times New Roman"/>
          <w:noProof/>
        </w:rPr>
        <w:t xml:space="preserve">. </w:t>
      </w:r>
      <w:r w:rsidRPr="000D520D">
        <w:rPr>
          <w:rFonts w:cs="Times New Roman"/>
          <w:noProof/>
          <w:lang w:val="en-US"/>
        </w:rPr>
        <w:t xml:space="preserve">3. ed. [S.l: s.n.], 2018. </w:t>
      </w:r>
    </w:p>
    <w:p w14:paraId="75A1E7C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MUSO. </w:t>
      </w:r>
      <w:r w:rsidRPr="000D520D">
        <w:rPr>
          <w:rFonts w:cs="Times New Roman"/>
          <w:i/>
          <w:iCs/>
          <w:noProof/>
          <w:lang w:val="en-US"/>
        </w:rPr>
        <w:t>Global piracy increases throughout 2017, MUSO Reveals</w:t>
      </w:r>
      <w:r w:rsidRPr="000D520D">
        <w:rPr>
          <w:rFonts w:cs="Times New Roman"/>
          <w:noProof/>
          <w:lang w:val="en-US"/>
        </w:rPr>
        <w:t xml:space="preserve">. </w:t>
      </w:r>
      <w:r w:rsidRPr="00561FB1">
        <w:rPr>
          <w:rFonts w:cs="Times New Roman"/>
          <w:noProof/>
        </w:rPr>
        <w:t xml:space="preserve">Disponível em: &lt;https://www.muso.com/magazine/global-piracy-increases-throughout-2017-muso-reveals&gt;. Acesso em: 20 fev. 2020. </w:t>
      </w:r>
    </w:p>
    <w:p w14:paraId="5F469058"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OLIVEIRA, Glauco Avelino Sampaio. </w:t>
      </w:r>
      <w:r w:rsidRPr="00561FB1">
        <w:rPr>
          <w:rFonts w:cs="Times New Roman"/>
          <w:i/>
          <w:iCs/>
          <w:noProof/>
        </w:rPr>
        <w:t>Indicadores de Concorrência</w:t>
      </w:r>
      <w:r w:rsidRPr="00561FB1">
        <w:rPr>
          <w:rFonts w:cs="Times New Roman"/>
          <w:noProof/>
        </w:rPr>
        <w:t>. . Brasília: [s.n.], 2014. Disponível em: &lt;http://www.cade.gov.br/acesso-a-informacao/publicacoes-institucionais/dee-publicacoes-anexos/documento-de-trabalho-n-01-2014-indicadores-de-concorrencia.pdf&gt;.</w:t>
      </w:r>
    </w:p>
    <w:p w14:paraId="311C56F6"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PALMA, Gabriel. </w:t>
      </w:r>
      <w:r w:rsidRPr="00561FB1">
        <w:rPr>
          <w:rFonts w:cs="Times New Roman"/>
          <w:i/>
          <w:iCs/>
          <w:noProof/>
        </w:rPr>
        <w:t>Ministério da Justiça faz operação contra pirataria digital em 10 estados</w:t>
      </w:r>
      <w:r w:rsidRPr="00561FB1">
        <w:rPr>
          <w:rFonts w:cs="Times New Roman"/>
          <w:noProof/>
        </w:rPr>
        <w:t xml:space="preserve">. Disponível em: &lt;https://g1.globo.com/df/distrito-federal/noticia/2020/11/05/ministerio-da-justica-faz-operacao-contra-pirataria-digital-em-10-estados.ghtml&gt;. </w:t>
      </w:r>
      <w:r w:rsidRPr="000D520D">
        <w:rPr>
          <w:rFonts w:cs="Times New Roman"/>
          <w:noProof/>
          <w:lang w:val="en-US"/>
        </w:rPr>
        <w:t xml:space="preserve">Acesso em: 19 nov. 2020. </w:t>
      </w:r>
    </w:p>
    <w:p w14:paraId="2740F0CA"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RIMINI, Francesca Da; MARSHALL, Jonathan. Piracy is Normal, Piracy is Boring: Systemic Disruption as Everyday Life. </w:t>
      </w:r>
      <w:r w:rsidRPr="000D520D">
        <w:rPr>
          <w:rFonts w:cs="Times New Roman"/>
          <w:i/>
          <w:iCs/>
          <w:noProof/>
          <w:lang w:val="en-US"/>
        </w:rPr>
        <w:t>Piracy: Leakages from Modernity</w:t>
      </w:r>
      <w:r w:rsidRPr="000D520D">
        <w:rPr>
          <w:rFonts w:cs="Times New Roman"/>
          <w:noProof/>
          <w:lang w:val="en-US"/>
        </w:rPr>
        <w:t xml:space="preserve">. [S.l: s.n.], 2014. p. 323–344. </w:t>
      </w:r>
    </w:p>
    <w:p w14:paraId="01622B8F"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SACCOMORI, Camila. </w:t>
      </w:r>
      <w:r w:rsidRPr="00561FB1">
        <w:rPr>
          <w:rFonts w:cs="Times New Roman"/>
          <w:noProof/>
        </w:rPr>
        <w:t xml:space="preserve">Qualquer coisa a qualquer hora em qualquer lugar: as novas experiências de consumo de seriados via Netflix. </w:t>
      </w:r>
      <w:r w:rsidRPr="00561FB1">
        <w:rPr>
          <w:rFonts w:cs="Times New Roman"/>
          <w:i/>
          <w:iCs/>
          <w:noProof/>
        </w:rPr>
        <w:t>Revista Temática</w:t>
      </w:r>
      <w:r w:rsidRPr="00561FB1">
        <w:rPr>
          <w:rFonts w:cs="Times New Roman"/>
          <w:noProof/>
        </w:rPr>
        <w:t>, v. 11, n. 4, p. 53–68, 2015.</w:t>
      </w:r>
    </w:p>
    <w:p w14:paraId="2E2DCCF0"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SÃO PAULO (ESTADO). DECRETO N</w:t>
      </w:r>
      <w:r w:rsidRPr="00561FB1">
        <w:rPr>
          <w:rFonts w:cs="Times New Roman"/>
          <w:noProof/>
          <w:vertAlign w:val="superscript"/>
        </w:rPr>
        <w:t>o</w:t>
      </w:r>
      <w:r w:rsidRPr="00561FB1">
        <w:rPr>
          <w:rFonts w:cs="Times New Roman"/>
          <w:noProof/>
        </w:rPr>
        <w:t xml:space="preserve"> 64.881, DE 22 DE MARÇO DE 2020. Decreta quarentena no Estado de São Paulo, no contexto da pandemia do COVID-19 (Novo Coronavírus), e dá providências complementares. , 2020. Disponível em: &lt;https://www.saopaulo.sp.gov.br/wp-content/uploads/2020/03/decreto-quarentena.pdf&gt;. </w:t>
      </w:r>
    </w:p>
    <w:p w14:paraId="2E1BF1AD"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SCARABOTO, Daiane; ALMEIDA, Stefânia Ordovás De; FLECK, João Pedro dos </w:t>
      </w:r>
      <w:r w:rsidRPr="00561FB1">
        <w:rPr>
          <w:rFonts w:cs="Times New Roman"/>
          <w:noProof/>
        </w:rPr>
        <w:lastRenderedPageBreak/>
        <w:t xml:space="preserve">Santos. </w:t>
      </w:r>
      <w:r w:rsidRPr="000D520D">
        <w:rPr>
          <w:rFonts w:cs="Times New Roman"/>
          <w:noProof/>
          <w:lang w:val="en-US"/>
        </w:rPr>
        <w:t xml:space="preserve">“ No piracy talk ” : how online brand communities work to denormalize controversial gaming practices. </w:t>
      </w:r>
      <w:r w:rsidRPr="000D520D">
        <w:rPr>
          <w:rFonts w:cs="Times New Roman"/>
          <w:i/>
          <w:iCs/>
          <w:noProof/>
          <w:lang w:val="en-US"/>
        </w:rPr>
        <w:t>Emerald Publishing Ltd</w:t>
      </w:r>
      <w:r w:rsidRPr="000D520D">
        <w:rPr>
          <w:rFonts w:cs="Times New Roman"/>
          <w:noProof/>
          <w:lang w:val="en-US"/>
        </w:rPr>
        <w:t>, 2020.</w:t>
      </w:r>
    </w:p>
    <w:p w14:paraId="01133AB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SHETH, Jagdish N.; USLAY, Can. Implications of the revised definition of marketing: From exchange to value creation. </w:t>
      </w:r>
      <w:r w:rsidRPr="000D520D">
        <w:rPr>
          <w:rFonts w:cs="Times New Roman"/>
          <w:i/>
          <w:iCs/>
          <w:noProof/>
          <w:lang w:val="en-US"/>
        </w:rPr>
        <w:t>Journal of Public Policy and Marketing</w:t>
      </w:r>
      <w:r w:rsidRPr="000D520D">
        <w:rPr>
          <w:rFonts w:cs="Times New Roman"/>
          <w:noProof/>
          <w:lang w:val="en-US"/>
        </w:rPr>
        <w:t>, v. 26, n. 2, p. 302–307, 2007.</w:t>
      </w:r>
    </w:p>
    <w:p w14:paraId="59BFB3B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STATSMODELS. </w:t>
      </w:r>
      <w:r w:rsidRPr="00561FB1">
        <w:rPr>
          <w:rFonts w:cs="Times New Roman"/>
          <w:i/>
          <w:iCs/>
          <w:noProof/>
        </w:rPr>
        <w:t>SARIMAX</w:t>
      </w:r>
      <w:r w:rsidRPr="00561FB1">
        <w:rPr>
          <w:rFonts w:cs="Times New Roman"/>
          <w:noProof/>
        </w:rPr>
        <w:t>. . [S.l: s.n.]. Disponível em: &lt;https://www.statsmodels.org/dev/generated/statsmodels.tsa.statespace.sarimax.SARIMAX.html&gt;. , 2020</w:t>
      </w:r>
    </w:p>
    <w:p w14:paraId="2A5F3F87"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TAM, Kar Yan; FENG, Katherine Yue; KWAN, Samuel. The role of morality in digital piracy: Understanding the deterrent and motivational effects of moral reasoning in different piracy contexts. </w:t>
      </w:r>
      <w:r w:rsidRPr="000D520D">
        <w:rPr>
          <w:rFonts w:cs="Times New Roman"/>
          <w:i/>
          <w:iCs/>
          <w:noProof/>
          <w:lang w:val="en-US"/>
        </w:rPr>
        <w:t>Journal of the Association for Information Systems</w:t>
      </w:r>
      <w:r w:rsidRPr="000D520D">
        <w:rPr>
          <w:rFonts w:cs="Times New Roman"/>
          <w:noProof/>
          <w:lang w:val="en-US"/>
        </w:rPr>
        <w:t>, v. 20, n. 5, p. 604–628, 2019.</w:t>
      </w:r>
    </w:p>
    <w:p w14:paraId="2314EDEB"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U.S. DEPARTMENT OF JUSTICE. </w:t>
      </w:r>
      <w:r w:rsidRPr="000D520D">
        <w:rPr>
          <w:rFonts w:cs="Times New Roman"/>
          <w:i/>
          <w:iCs/>
          <w:noProof/>
          <w:lang w:val="en-US"/>
        </w:rPr>
        <w:t>Herfindahl-Hirschman Index</w:t>
      </w:r>
      <w:r w:rsidRPr="000D520D">
        <w:rPr>
          <w:rFonts w:cs="Times New Roman"/>
          <w:noProof/>
          <w:lang w:val="en-US"/>
        </w:rPr>
        <w:t xml:space="preserve">. . Washington: U.S. Department of Justice. </w:t>
      </w:r>
      <w:r w:rsidRPr="00561FB1">
        <w:rPr>
          <w:rFonts w:cs="Times New Roman"/>
          <w:noProof/>
        </w:rPr>
        <w:t>Disponível em: &lt;https://www.justice.gov/atr/herfindahl-hirschman-index&gt;. , 2018</w:t>
      </w:r>
    </w:p>
    <w:p w14:paraId="74F81BF9"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U.S. DEPARTMENT OF JUSTICE; FEDERAL TRADE COMISSION. </w:t>
      </w:r>
      <w:r w:rsidRPr="000D520D">
        <w:rPr>
          <w:rFonts w:cs="Times New Roman"/>
          <w:i/>
          <w:iCs/>
          <w:noProof/>
          <w:lang w:val="en-US"/>
        </w:rPr>
        <w:t>Horizontal Merder Guidelines</w:t>
      </w:r>
      <w:r w:rsidRPr="000D520D">
        <w:rPr>
          <w:rFonts w:cs="Times New Roman"/>
          <w:noProof/>
          <w:lang w:val="en-US"/>
        </w:rPr>
        <w:t xml:space="preserve">. . Washington: [s.n.], 2010. </w:t>
      </w:r>
      <w:r w:rsidRPr="00561FB1">
        <w:rPr>
          <w:rFonts w:cs="Times New Roman"/>
          <w:noProof/>
        </w:rPr>
        <w:t>Disponível em: &lt;https://www.justice.gov/atr/horizontal-merger-guidelines-08192010&gt;.</w:t>
      </w:r>
    </w:p>
    <w:p w14:paraId="6D5603DC"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WATERMAN, David; SHERMAN, Ryland; JI, Sung Wook. The economics of online television: Industry development, aggregation, and “TV Everywhere”. </w:t>
      </w:r>
      <w:r w:rsidRPr="00561FB1">
        <w:rPr>
          <w:rFonts w:cs="Times New Roman"/>
          <w:i/>
          <w:iCs/>
          <w:noProof/>
        </w:rPr>
        <w:t>Telecommunications Policy</w:t>
      </w:r>
      <w:r w:rsidRPr="00561FB1">
        <w:rPr>
          <w:rFonts w:cs="Times New Roman"/>
          <w:noProof/>
        </w:rPr>
        <w:t>, v. 37, n. 9, p. 725–736, 2013. Disponível em: &lt;https://www.sciencedirect.com/science/article/abs/pii/S0308596113001146?via%3Dihub&gt;.</w:t>
      </w:r>
    </w:p>
    <w:p w14:paraId="17DEF80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ZAMBELLI, Alex. A history of media streaming and the future of connected TV. </w:t>
      </w:r>
      <w:r w:rsidRPr="00561FB1">
        <w:rPr>
          <w:rFonts w:cs="Times New Roman"/>
          <w:i/>
          <w:iCs/>
          <w:noProof/>
        </w:rPr>
        <w:t>The Guardian</w:t>
      </w:r>
      <w:r w:rsidRPr="00561FB1">
        <w:rPr>
          <w:rFonts w:cs="Times New Roman"/>
          <w:noProof/>
        </w:rPr>
        <w:t>, Londres, 1 mar. 2013. Disponível em: &lt;https://www.theguardian.com/media-network/media-network-blog/2013/mar/01/history-streaming-future-connected-tv&gt;.</w:t>
      </w:r>
    </w:p>
    <w:p w14:paraId="20B192DD" w14:textId="2A670085" w:rsidR="00E92AF3" w:rsidRPr="009F604A" w:rsidRDefault="00E92AF3" w:rsidP="00561FB1">
      <w:pPr>
        <w:ind w:firstLine="0"/>
        <w:rPr>
          <w:rFonts w:cs="Arial"/>
        </w:rPr>
      </w:pPr>
      <w:r w:rsidRPr="009F604A">
        <w:rPr>
          <w:rFonts w:cs="Arial"/>
        </w:rPr>
        <w:fldChar w:fldCharType="end"/>
      </w:r>
    </w:p>
    <w:sectPr w:rsidR="00E92AF3" w:rsidRPr="009F604A" w:rsidSect="00960FBA">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DRÉ LUIZ SILVA SAMARTINI" w:date="2020-11-22T23:14:00Z" w:initials="ALSS">
    <w:p w14:paraId="7FF2F7BB" w14:textId="30A886B7" w:rsidR="00D92167" w:rsidRDefault="00D92167">
      <w:pPr>
        <w:pStyle w:val="CommentText"/>
      </w:pPr>
      <w:r>
        <w:rPr>
          <w:rStyle w:val="CommentReference"/>
        </w:rPr>
        <w:annotationRef/>
      </w:r>
      <w:r>
        <w:t>Eu colocaria algo que liga à pergunta de pesquisa, ex.: “Qual foi a evolução do consumo de pirataria no Brasil nos últimos anos?</w:t>
      </w:r>
    </w:p>
  </w:comment>
  <w:comment w:id="7" w:author="ANDRÉ LUIZ SILVA SAMARTINI" w:date="2020-11-22T23:16:00Z" w:initials="ALSS">
    <w:p w14:paraId="0C18C291" w14:textId="08F59BDD" w:rsidR="00D92167" w:rsidRDefault="00D92167">
      <w:pPr>
        <w:pStyle w:val="CommentText"/>
      </w:pPr>
      <w:r>
        <w:rPr>
          <w:rStyle w:val="CommentReference"/>
        </w:rPr>
        <w:annotationRef/>
      </w:r>
      <w:r>
        <w:t xml:space="preserve">Eu </w:t>
      </w:r>
      <w:r>
        <w:t>colocaria um parágrafo de introdução ao ref teórico, do tipo: “começo este tópico revendo conceitos de processo de compra, depois, etcc.</w:t>
      </w:r>
    </w:p>
  </w:comment>
  <w:comment w:id="15" w:author="ANDRÉ LUIZ SILVA SAMARTINI" w:date="2020-11-22T23:17:00Z" w:initials="ALSS">
    <w:p w14:paraId="30EAF0EA" w14:textId="77777777" w:rsidR="00F235DC" w:rsidRDefault="00F235DC" w:rsidP="00F235DC">
      <w:pPr>
        <w:pStyle w:val="CommentText"/>
      </w:pPr>
      <w:r>
        <w:rPr>
          <w:rStyle w:val="CommentReference"/>
        </w:rPr>
        <w:annotationRef/>
      </w:r>
      <w:r>
        <w:t>Este tópico quebra a ordem dos conceitos. Eu colocaria no final das referências teóricas ou no 1º tópico de metodologia</w:t>
      </w:r>
    </w:p>
  </w:comment>
  <w:comment w:id="17" w:author="ANDRÉ LUIZ SILVA SAMARTINI" w:date="2020-11-22T23:18:00Z" w:initials="ALSS">
    <w:p w14:paraId="0DF80EBF" w14:textId="23222261" w:rsidR="00D92167" w:rsidRDefault="00D92167">
      <w:pPr>
        <w:pStyle w:val="CommentText"/>
      </w:pPr>
      <w:r>
        <w:rPr>
          <w:rStyle w:val="CommentReference"/>
        </w:rPr>
        <w:annotationRef/>
      </w:r>
      <w:r>
        <w:t xml:space="preserve">Eu </w:t>
      </w:r>
      <w:r>
        <w:t>começaria com  3.1 – intro “Neste trabalho, será feita uma survey para estudar a pergunta de pesquisa relativa a....</w:t>
      </w:r>
    </w:p>
    <w:p w14:paraId="0E527A67" w14:textId="0D2E6949" w:rsidR="00D92167" w:rsidRDefault="00D92167">
      <w:pPr>
        <w:pStyle w:val="CommentText"/>
      </w:pPr>
      <w:r>
        <w:t>Também serão coletados dados secundários, da ......</w:t>
      </w:r>
    </w:p>
    <w:p w14:paraId="4889BAE9" w14:textId="36115CEA" w:rsidR="00D92167" w:rsidRDefault="00D92167">
      <w:pPr>
        <w:pStyle w:val="CommentText"/>
      </w:pPr>
      <w:r>
        <w:t xml:space="preserve">Daí vc coloca 3.2 – Dados </w:t>
      </w:r>
    </w:p>
    <w:p w14:paraId="2BD554CB" w14:textId="1663D0EB" w:rsidR="00D92167" w:rsidRDefault="00D92167">
      <w:pPr>
        <w:pStyle w:val="CommentText"/>
      </w:pPr>
    </w:p>
  </w:comment>
  <w:comment w:id="18" w:author="GUSTAVO POHLMANN GONZAGA" w:date="2020-09-23T23:02:00Z" w:initials="GPG">
    <w:p w14:paraId="7C84FCFA" w14:textId="0B090D43" w:rsidR="00D92167" w:rsidRDefault="00D92167">
      <w:pPr>
        <w:pStyle w:val="CommentText"/>
      </w:pPr>
      <w:r>
        <w:rPr>
          <w:rStyle w:val="CommentReference"/>
        </w:rPr>
        <w:annotationRef/>
      </w:r>
      <w:r>
        <w:t xml:space="preserve">Texto </w:t>
      </w:r>
      <w:r>
        <w:t>alternativo: e um perfil de usuários mais casuais, além de mais velhos (obtidos......</w:t>
      </w:r>
    </w:p>
  </w:comment>
  <w:comment w:id="19" w:author="GUSTAVO POHLMANN GONZAGA" w:date="2020-11-21T18:33:00Z" w:initials="GPG">
    <w:p w14:paraId="2408E574" w14:textId="34152A67" w:rsidR="00D92167" w:rsidRDefault="00D92167">
      <w:pPr>
        <w:pStyle w:val="CommentText"/>
      </w:pPr>
      <w:r>
        <w:rPr>
          <w:rStyle w:val="CommentReference"/>
        </w:rPr>
        <w:annotationRef/>
      </w:r>
      <w:r>
        <w:t xml:space="preserve">Explicar </w:t>
      </w:r>
      <w:r>
        <w:t>mais detalhadamente este ponto?</w:t>
      </w:r>
    </w:p>
  </w:comment>
  <w:comment w:id="20" w:author="ANDRÉ LUIZ SILVA SAMARTINI" w:date="2020-11-22T23:21:00Z" w:initials="ALSS">
    <w:p w14:paraId="3F56CDEE" w14:textId="043F5FE3" w:rsidR="007C19AE" w:rsidRDefault="007C19AE">
      <w:pPr>
        <w:pStyle w:val="CommentText"/>
      </w:pPr>
      <w:r>
        <w:rPr>
          <w:rStyle w:val="CommentReference"/>
        </w:rPr>
        <w:annotationRef/>
      </w:r>
      <w:r>
        <w:t xml:space="preserve">Não. </w:t>
      </w:r>
      <w:r>
        <w:t>Já tem suficiente. Nos resultados fica claro o q vc fez</w:t>
      </w:r>
    </w:p>
  </w:comment>
  <w:comment w:id="22" w:author="ANDRÉ LUIZ SILVA SAMARTINI" w:date="2020-11-22T23:22:00Z" w:initials="ALSS">
    <w:p w14:paraId="0E4E477F" w14:textId="0E16CBC6" w:rsidR="007C19AE" w:rsidRDefault="007C19AE">
      <w:pPr>
        <w:pStyle w:val="CommentText"/>
      </w:pPr>
      <w:r>
        <w:rPr>
          <w:rStyle w:val="CommentReference"/>
        </w:rPr>
        <w:annotationRef/>
      </w:r>
      <w:r>
        <w:t xml:space="preserve">Por </w:t>
      </w:r>
      <w:r>
        <w:t>isso q falei que na metodologia vc tb poderia dividir em 2 partes</w:t>
      </w:r>
    </w:p>
  </w:comment>
  <w:comment w:id="25" w:author="GUSTAVO POHLMANN GONZAGA" w:date="2020-11-21T19:13:00Z" w:initials="GPG">
    <w:p w14:paraId="04AD30B6" w14:textId="6B4D9F76" w:rsidR="00D92167" w:rsidRDefault="00D92167">
      <w:pPr>
        <w:pStyle w:val="CommentText"/>
      </w:pPr>
      <w:r>
        <w:rPr>
          <w:rStyle w:val="CommentReference"/>
        </w:rPr>
        <w:annotationRef/>
      </w:r>
      <w:r>
        <w:t xml:space="preserve">Vou </w:t>
      </w:r>
      <w:r>
        <w:t>ser honesto no comentário. Coloquei estes wordclouds porque creio ser necessário deixar no corpo do texto, e não nos apêndices, as listas dos sites coletados. Mas uma tabela de 100 itens seguida de outra de 13 vai romper o fluxo do texto e não vai agregar muito valor. Como prosseguir? Tiro daqui e coloco nos anexos a lista?</w:t>
      </w:r>
    </w:p>
  </w:comment>
  <w:comment w:id="26" w:author="ANDRÉ LUIZ SILVA SAMARTINI" w:date="2020-11-22T23:23:00Z" w:initials="ALSS">
    <w:p w14:paraId="2E28EF6D" w14:textId="5B1AE33E" w:rsidR="007C19AE" w:rsidRDefault="007C19AE">
      <w:pPr>
        <w:pStyle w:val="CommentText"/>
      </w:pPr>
      <w:r>
        <w:rPr>
          <w:rStyle w:val="CommentReference"/>
        </w:rPr>
        <w:annotationRef/>
      </w:r>
      <w:r>
        <w:t xml:space="preserve">Deixe </w:t>
      </w:r>
      <w:r>
        <w:t>como está. A lista com todos deixa no apêndice.</w:t>
      </w:r>
    </w:p>
  </w:comment>
  <w:comment w:id="27" w:author="ANDRÉ LUIZ SILVA SAMARTINI" w:date="2020-11-22T23:23:00Z" w:initials="ALSS">
    <w:p w14:paraId="7311C446" w14:textId="77777777" w:rsidR="007C19AE" w:rsidRDefault="007C19AE">
      <w:pPr>
        <w:pStyle w:val="CommentText"/>
      </w:pPr>
      <w:r>
        <w:rPr>
          <w:rStyle w:val="CommentReference"/>
        </w:rPr>
        <w:annotationRef/>
      </w:r>
      <w:r>
        <w:t xml:space="preserve">Três </w:t>
      </w:r>
      <w:r>
        <w:t xml:space="preserve">casas é suficiente, não? </w:t>
      </w:r>
    </w:p>
    <w:p w14:paraId="318CA614" w14:textId="4C44E8E3" w:rsidR="007C19AE" w:rsidRDefault="007C19AE">
      <w:pPr>
        <w:pStyle w:val="CommentText"/>
      </w:pPr>
    </w:p>
  </w:comment>
  <w:comment w:id="28" w:author="ANDRÉ LUIZ SILVA SAMARTINI" w:date="2020-11-22T23:24:00Z" w:initials="ALSS">
    <w:p w14:paraId="0AA739F0" w14:textId="6BA4C10B" w:rsidR="007C19AE" w:rsidRPr="00D80585" w:rsidRDefault="007C19AE">
      <w:pPr>
        <w:pStyle w:val="CommentText"/>
      </w:pPr>
      <w:r>
        <w:rPr>
          <w:rStyle w:val="CommentReference"/>
        </w:rPr>
        <w:annotationRef/>
      </w:r>
      <w:r w:rsidRPr="00D80585">
        <w:t>Ser menos atrativo?</w:t>
      </w:r>
    </w:p>
  </w:comment>
  <w:comment w:id="29" w:author="GUSTAVO POHLMANN GONZAGA" w:date="2020-11-20T17:47:00Z" w:initials="GPG">
    <w:p w14:paraId="473A9023" w14:textId="7F62E585" w:rsidR="00D92167" w:rsidRDefault="00D92167">
      <w:pPr>
        <w:pStyle w:val="CommentText"/>
      </w:pPr>
      <w:r>
        <w:rPr>
          <w:rStyle w:val="CommentReference"/>
        </w:rPr>
        <w:annotationRef/>
      </w:r>
      <w:r w:rsidRPr="00D80585">
        <w:t xml:space="preserve">explicar mid season finale no referencial? </w:t>
      </w:r>
      <w:r>
        <w:t>Ou intro?</w:t>
      </w:r>
    </w:p>
  </w:comment>
  <w:comment w:id="30" w:author="ANDRÉ LUIZ SILVA SAMARTINI" w:date="2020-11-22T23:25:00Z" w:initials="ALSS">
    <w:p w14:paraId="2A8EADFF" w14:textId="4F55AB16" w:rsidR="007C19AE" w:rsidRDefault="007C19AE">
      <w:pPr>
        <w:pStyle w:val="CommentText"/>
      </w:pPr>
      <w:r>
        <w:rPr>
          <w:rStyle w:val="CommentReference"/>
        </w:rPr>
        <w:annotationRef/>
      </w:r>
      <w:r>
        <w:t xml:space="preserve">Eu </w:t>
      </w:r>
      <w:r>
        <w:t>acho que não precisa...aqui já está bom</w:t>
      </w:r>
    </w:p>
  </w:comment>
  <w:comment w:id="31" w:author="ANDRÉ LUIZ SILVA SAMARTINI" w:date="2020-11-22T23:26:00Z" w:initials="ALSS">
    <w:p w14:paraId="70F90E68" w14:textId="5326DB61" w:rsidR="007C19AE" w:rsidRDefault="007C19AE">
      <w:pPr>
        <w:pStyle w:val="CommentText"/>
      </w:pPr>
      <w:r>
        <w:rPr>
          <w:rStyle w:val="CommentReference"/>
        </w:rPr>
        <w:annotationRef/>
      </w:r>
      <w:r>
        <w:t xml:space="preserve">Explicar, </w:t>
      </w:r>
      <w:r>
        <w:t>nem que seja só a tradução ou uma frase.</w:t>
      </w:r>
    </w:p>
  </w:comment>
  <w:comment w:id="32" w:author="ANDRÉ LUIZ SILVA SAMARTINI" w:date="2020-11-22T23:27:00Z" w:initials="ALSS">
    <w:p w14:paraId="14BAF36E" w14:textId="24B3D031" w:rsidR="007C19AE" w:rsidRDefault="007C19AE">
      <w:pPr>
        <w:pStyle w:val="CommentText"/>
      </w:pPr>
      <w:r>
        <w:rPr>
          <w:rStyle w:val="CommentReference"/>
        </w:rPr>
        <w:annotationRef/>
      </w:r>
      <w:r>
        <w:t xml:space="preserve">Melhor </w:t>
      </w:r>
      <w:r>
        <w:t>colocar 871789</w:t>
      </w:r>
    </w:p>
  </w:comment>
  <w:comment w:id="33" w:author="ANDRÉ LUIZ SILVA SAMARTINI" w:date="2020-11-22T23:28:00Z" w:initials="ALSS">
    <w:p w14:paraId="21469F53" w14:textId="221E6213" w:rsidR="007C19AE" w:rsidRDefault="007C19AE">
      <w:pPr>
        <w:pStyle w:val="CommentText"/>
      </w:pPr>
      <w:r>
        <w:rPr>
          <w:rStyle w:val="CommentReference"/>
        </w:rPr>
        <w:annotationRef/>
      </w:r>
      <w:r>
        <w:t xml:space="preserve">Compare </w:t>
      </w:r>
      <w:r>
        <w:t>com a média ou último valor, em torno de 6 milhoes</w:t>
      </w:r>
    </w:p>
  </w:comment>
  <w:comment w:id="34" w:author="GUSTAVO POHLMANN GONZAGA" w:date="2020-11-21T19:00:00Z" w:initials="GPG">
    <w:p w14:paraId="22822F48" w14:textId="1AE4F498" w:rsidR="00D92167" w:rsidRDefault="00D92167">
      <w:pPr>
        <w:pStyle w:val="CommentText"/>
      </w:pPr>
      <w:r>
        <w:rPr>
          <w:rStyle w:val="CommentReference"/>
        </w:rPr>
        <w:annotationRef/>
      </w:r>
      <w:r>
        <w:t xml:space="preserve">Senti </w:t>
      </w:r>
      <w:r>
        <w:t>também que faltou algum A-HA sobre o modelo</w:t>
      </w:r>
    </w:p>
  </w:comment>
  <w:comment w:id="35" w:author="GUSTAVO POHLMANN GONZAGA" w:date="2020-11-20T18:38:00Z" w:initials="GPG">
    <w:p w14:paraId="16E2878D" w14:textId="627BEEEE" w:rsidR="00D92167" w:rsidRDefault="00D92167">
      <w:pPr>
        <w:pStyle w:val="CommentText"/>
      </w:pPr>
      <w:r>
        <w:rPr>
          <w:rStyle w:val="CommentReference"/>
        </w:rPr>
        <w:annotationRef/>
      </w:r>
      <w:r>
        <w:t xml:space="preserve">Incluir </w:t>
      </w:r>
      <w:r>
        <w:t>análise de residuais?</w:t>
      </w:r>
    </w:p>
  </w:comment>
  <w:comment w:id="36" w:author="ANDRÉ LUIZ SILVA SAMARTINI" w:date="2020-11-22T23:29:00Z" w:initials="ALSS">
    <w:p w14:paraId="02A53F42" w14:textId="2FAF81EC" w:rsidR="007C19AE" w:rsidRDefault="007C19AE">
      <w:pPr>
        <w:pStyle w:val="CommentText"/>
      </w:pPr>
      <w:r>
        <w:rPr>
          <w:rStyle w:val="CommentReference"/>
        </w:rPr>
        <w:annotationRef/>
      </w:r>
      <w:r>
        <w:t xml:space="preserve">Acho </w:t>
      </w:r>
      <w:r>
        <w:t>uma boa. Este gráfico é ótimo.</w:t>
      </w:r>
    </w:p>
  </w:comment>
  <w:comment w:id="38" w:author="ANDRÉ LUIZ SILVA SAMARTINI" w:date="2020-11-22T23:31:00Z" w:initials="ALSS">
    <w:p w14:paraId="7B1817F1" w14:textId="738542CC" w:rsidR="007C19AE" w:rsidRDefault="007C19AE">
      <w:pPr>
        <w:pStyle w:val="CommentText"/>
      </w:pPr>
      <w:r>
        <w:rPr>
          <w:rStyle w:val="CommentReference"/>
        </w:rPr>
        <w:annotationRef/>
      </w:r>
      <w:r>
        <w:t xml:space="preserve">Chame </w:t>
      </w:r>
      <w:r>
        <w:t xml:space="preserve">de heavy-users e </w:t>
      </w:r>
      <w:r w:rsidR="00613F9B">
        <w:t>dê nome pra outra amostra. Facilita para o leitor.</w:t>
      </w:r>
    </w:p>
  </w:comment>
  <w:comment w:id="39" w:author="GUSTAVO POHLMANN GONZAGA" w:date="2020-11-21T10:26:00Z" w:initials="GPG">
    <w:p w14:paraId="5E91AF8C" w14:textId="21526CCF" w:rsidR="00D92167" w:rsidRDefault="00D92167" w:rsidP="00516F23">
      <w:pPr>
        <w:pStyle w:val="CommentText"/>
      </w:pPr>
      <w:r>
        <w:rPr>
          <w:rStyle w:val="CommentReference"/>
        </w:rPr>
        <w:annotationRef/>
      </w:r>
      <w:r>
        <w:t xml:space="preserve">Colocar </w:t>
      </w:r>
      <w:r>
        <w:t>tabela disso no anexo</w:t>
      </w:r>
    </w:p>
  </w:comment>
  <w:comment w:id="41" w:author="ANDRÉ LUIZ SILVA SAMARTINI" w:date="2020-11-22T23:33:00Z" w:initials="ALSS">
    <w:p w14:paraId="56E142FB" w14:textId="74325B9B" w:rsidR="00613F9B" w:rsidRDefault="00613F9B">
      <w:pPr>
        <w:pStyle w:val="CommentText"/>
      </w:pPr>
      <w:r>
        <w:rPr>
          <w:rStyle w:val="CommentReference"/>
        </w:rPr>
        <w:annotationRef/>
      </w:r>
      <w:r>
        <w:t xml:space="preserve">Colocar </w:t>
      </w:r>
      <w:r>
        <w:t>%s torna mais fácil a comparação entre grupos. Coloque entre parêntesis ex: 230(72,1%)</w:t>
      </w:r>
    </w:p>
  </w:comment>
  <w:comment w:id="53" w:author="ANDRÉ LUIZ SILVA SAMARTINI" w:date="2020-11-22T23:36:00Z" w:initials="ALSS">
    <w:p w14:paraId="694AF6A0" w14:textId="37F1D0FF" w:rsidR="002454EB" w:rsidRDefault="002454EB">
      <w:pPr>
        <w:pStyle w:val="CommentText"/>
      </w:pPr>
      <w:r>
        <w:rPr>
          <w:rStyle w:val="CommentReference"/>
        </w:rPr>
        <w:annotationRef/>
      </w:r>
      <w:r>
        <w:t xml:space="preserve">É </w:t>
      </w:r>
      <w:r>
        <w:t>um gráfico diferente, interessante. Não achei tão fácil de ler e tirar conclusão. Se vc quer comparar os grupos, melhor fazer tabela com média e dp de cada pergunta, por grupo. Mas se vc quiser manter esta, ok. Sem problemas.</w:t>
      </w:r>
    </w:p>
  </w:comment>
  <w:comment w:id="54" w:author="ANDRÉ LUIZ SILVA SAMARTINI" w:date="2020-11-22T23:39:00Z" w:initials="ALSS">
    <w:p w14:paraId="52EB8816" w14:textId="71DD5320" w:rsidR="002454EB" w:rsidRDefault="002454EB">
      <w:pPr>
        <w:pStyle w:val="CommentText"/>
      </w:pPr>
      <w:r>
        <w:rPr>
          <w:rStyle w:val="CommentReference"/>
        </w:rPr>
        <w:annotationRef/>
      </w:r>
      <w:r>
        <w:t xml:space="preserve">Que </w:t>
      </w:r>
      <w:r>
        <w:t>média? Ficou confuso.Todos juntos? Minha sugestão é NÃO juntar os grupos. Faça testes para os grupos separados. Também seria interessante testar se os grupos são iguais ou não, em vez de testar se média&gt;3. Para as médias, é melhor dar IC(95%)</w:t>
      </w:r>
    </w:p>
  </w:comment>
  <w:comment w:id="56" w:author="GUSTAVO POHLMANN GONZAGA" w:date="2020-11-22T02:25:00Z" w:initials="GPG">
    <w:p w14:paraId="43644965" w14:textId="77777777" w:rsidR="00D92167" w:rsidRDefault="00D92167">
      <w:pPr>
        <w:pStyle w:val="CommentText"/>
      </w:pPr>
      <w:r>
        <w:rPr>
          <w:rStyle w:val="CommentReference"/>
        </w:rPr>
        <w:annotationRef/>
      </w:r>
      <w:r>
        <w:t>Estou tendo problemas para compor uma boa conclusão, não tenho certeza de por onde começar</w:t>
      </w:r>
      <w:r w:rsidR="00C64716">
        <w:t>.</w:t>
      </w:r>
    </w:p>
    <w:p w14:paraId="10C2C208" w14:textId="7DE352D9" w:rsidR="00C64716" w:rsidRDefault="00C64716">
      <w:pPr>
        <w:pStyle w:val="CommentText"/>
      </w:pPr>
    </w:p>
  </w:comment>
  <w:comment w:id="57" w:author="ANDRÉ LUIZ SILVA SAMARTINI" w:date="2020-11-22T23:44:00Z" w:initials="ALSS">
    <w:p w14:paraId="2610D939" w14:textId="5198294A" w:rsidR="00795F63" w:rsidRDefault="00795F63">
      <w:pPr>
        <w:pStyle w:val="CommentText"/>
      </w:pPr>
      <w:r>
        <w:rPr>
          <w:rStyle w:val="CommentReference"/>
        </w:rPr>
        <w:annotationRef/>
      </w:r>
      <w:r>
        <w:t>Vc pode dividir aqui entre 1. Conclusões e 2.limitações do estudo e 3) recomendações. Aqui vc pode falar o que pode ser feito para diminuir a pirataria no brasil</w:t>
      </w:r>
    </w:p>
  </w:comment>
  <w:comment w:id="58" w:author="ANDRÉ LUIZ SILVA SAMARTINI" w:date="2020-11-22T23:45:00Z" w:initials="ALSS">
    <w:p w14:paraId="499FF725" w14:textId="3799AD46" w:rsidR="00795F63" w:rsidRDefault="00795F63">
      <w:pPr>
        <w:pStyle w:val="CommentText"/>
      </w:pPr>
      <w:r>
        <w:rPr>
          <w:rStyle w:val="CommentReference"/>
        </w:rPr>
        <w:annotationRef/>
      </w:r>
      <w:r>
        <w:t xml:space="preserve">Quantos% </w:t>
      </w:r>
      <w:r>
        <w:t>deu em cada amostra? Conclua também sobre as diferenças de comportamento entre os grupos. O teste-t de diferenças que pedi para vc fazer vai ajudar.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F2F7BB" w15:done="0"/>
  <w15:commentEx w15:paraId="0C18C291" w15:done="0"/>
  <w15:commentEx w15:paraId="30EAF0EA" w15:done="1"/>
  <w15:commentEx w15:paraId="2BD554CB" w15:done="0"/>
  <w15:commentEx w15:paraId="7C84FCFA" w15:done="0"/>
  <w15:commentEx w15:paraId="2408E574" w15:done="0"/>
  <w15:commentEx w15:paraId="3F56CDEE" w15:paraIdParent="2408E574" w15:done="0"/>
  <w15:commentEx w15:paraId="0E4E477F" w15:done="0"/>
  <w15:commentEx w15:paraId="04AD30B6" w15:done="0"/>
  <w15:commentEx w15:paraId="2E28EF6D" w15:paraIdParent="04AD30B6" w15:done="0"/>
  <w15:commentEx w15:paraId="318CA614" w15:done="0"/>
  <w15:commentEx w15:paraId="0AA739F0" w15:done="0"/>
  <w15:commentEx w15:paraId="473A9023" w15:done="0"/>
  <w15:commentEx w15:paraId="2A8EADFF" w15:paraIdParent="473A9023" w15:done="0"/>
  <w15:commentEx w15:paraId="70F90E68" w15:done="0"/>
  <w15:commentEx w15:paraId="14BAF36E" w15:done="0"/>
  <w15:commentEx w15:paraId="21469F53" w15:done="0"/>
  <w15:commentEx w15:paraId="22822F48" w15:done="0"/>
  <w15:commentEx w15:paraId="16E2878D" w15:done="0"/>
  <w15:commentEx w15:paraId="02A53F42" w15:paraIdParent="16E2878D" w15:done="0"/>
  <w15:commentEx w15:paraId="7B1817F1" w15:done="0"/>
  <w15:commentEx w15:paraId="5E91AF8C" w15:done="0"/>
  <w15:commentEx w15:paraId="56E142FB" w15:done="0"/>
  <w15:commentEx w15:paraId="694AF6A0" w15:done="0"/>
  <w15:commentEx w15:paraId="52EB8816" w15:done="0"/>
  <w15:commentEx w15:paraId="10C2C208" w15:done="0"/>
  <w15:commentEx w15:paraId="2610D939" w15:paraIdParent="10C2C208" w15:done="0"/>
  <w15:commentEx w15:paraId="499FF7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6F66" w16cex:dateUtc="2020-11-23T02:14:00Z"/>
  <w16cex:commentExtensible w16cex:durableId="23656FB7" w16cex:dateUtc="2020-11-23T02:16:00Z"/>
  <w16cex:commentExtensible w16cex:durableId="2365700E" w16cex:dateUtc="2020-11-23T02:17:00Z"/>
  <w16cex:commentExtensible w16cex:durableId="2365705B" w16cex:dateUtc="2020-11-23T02:18:00Z"/>
  <w16cex:commentExtensible w16cex:durableId="236570EC" w16cex:dateUtc="2020-11-23T02:21:00Z"/>
  <w16cex:commentExtensible w16cex:durableId="23657119" w16cex:dateUtc="2020-11-23T02:22:00Z"/>
  <w16cex:commentExtensible w16cex:durableId="23657164" w16cex:dateUtc="2020-11-23T02:23:00Z"/>
  <w16cex:commentExtensible w16cex:durableId="23657186" w16cex:dateUtc="2020-11-23T02:23:00Z"/>
  <w16cex:commentExtensible w16cex:durableId="236571C0" w16cex:dateUtc="2020-11-23T02:24:00Z"/>
  <w16cex:commentExtensible w16cex:durableId="236571E2" w16cex:dateUtc="2020-11-23T02:25:00Z"/>
  <w16cex:commentExtensible w16cex:durableId="2365723F" w16cex:dateUtc="2020-11-23T02:26:00Z"/>
  <w16cex:commentExtensible w16cex:durableId="2365726A" w16cex:dateUtc="2020-11-23T02:27:00Z"/>
  <w16cex:commentExtensible w16cex:durableId="2365729F" w16cex:dateUtc="2020-11-23T02:28:00Z"/>
  <w16cex:commentExtensible w16cex:durableId="236572DE" w16cex:dateUtc="2020-11-23T02:29:00Z"/>
  <w16cex:commentExtensible w16cex:durableId="23657342" w16cex:dateUtc="2020-11-23T02:31:00Z"/>
  <w16cex:commentExtensible w16cex:durableId="236573AF" w16cex:dateUtc="2020-11-23T02:33:00Z"/>
  <w16cex:commentExtensible w16cex:durableId="23657497" w16cex:dateUtc="2020-11-23T02:36:00Z"/>
  <w16cex:commentExtensible w16cex:durableId="2365751E" w16cex:dateUtc="2020-11-23T02:39:00Z"/>
  <w16cex:commentExtensible w16cex:durableId="23657598" w16cex:dateUtc="2020-11-23T02:41:00Z"/>
  <w16cex:commentExtensible w16cex:durableId="2365767A" w16cex:dateUtc="2020-11-23T02:44:00Z"/>
  <w16cex:commentExtensible w16cex:durableId="236576AB" w16cex:dateUtc="2020-11-23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F2F7BB" w16cid:durableId="23656F66"/>
  <w16cid:commentId w16cid:paraId="0C18C291" w16cid:durableId="23656FB7"/>
  <w16cid:commentId w16cid:paraId="30EAF0EA" w16cid:durableId="2365700E"/>
  <w16cid:commentId w16cid:paraId="2BD554CB" w16cid:durableId="2365705B"/>
  <w16cid:commentId w16cid:paraId="7C84FCFA" w16cid:durableId="23165277"/>
  <w16cid:commentId w16cid:paraId="2408E574" w16cid:durableId="2363DBFA"/>
  <w16cid:commentId w16cid:paraId="3F56CDEE" w16cid:durableId="236570EC"/>
  <w16cid:commentId w16cid:paraId="0E4E477F" w16cid:durableId="23657119"/>
  <w16cid:commentId w16cid:paraId="04AD30B6" w16cid:durableId="2363E570"/>
  <w16cid:commentId w16cid:paraId="2E28EF6D" w16cid:durableId="23657164"/>
  <w16cid:commentId w16cid:paraId="318CA614" w16cid:durableId="23657186"/>
  <w16cid:commentId w16cid:paraId="0AA739F0" w16cid:durableId="236571C0"/>
  <w16cid:commentId w16cid:paraId="473A9023" w16cid:durableId="23627F94"/>
  <w16cid:commentId w16cid:paraId="2A8EADFF" w16cid:durableId="236571E2"/>
  <w16cid:commentId w16cid:paraId="70F90E68" w16cid:durableId="2365723F"/>
  <w16cid:commentId w16cid:paraId="14BAF36E" w16cid:durableId="2365726A"/>
  <w16cid:commentId w16cid:paraId="21469F53" w16cid:durableId="2365729F"/>
  <w16cid:commentId w16cid:paraId="22822F48" w16cid:durableId="2363E260"/>
  <w16cid:commentId w16cid:paraId="16E2878D" w16cid:durableId="23628BB6"/>
  <w16cid:commentId w16cid:paraId="02A53F42" w16cid:durableId="236572DE"/>
  <w16cid:commentId w16cid:paraId="7B1817F1" w16cid:durableId="23657342"/>
  <w16cid:commentId w16cid:paraId="5E91AF8C" w16cid:durableId="236369F2"/>
  <w16cid:commentId w16cid:paraId="56E142FB" w16cid:durableId="236573AF"/>
  <w16cid:commentId w16cid:paraId="694AF6A0" w16cid:durableId="23657497"/>
  <w16cid:commentId w16cid:paraId="52EB8816" w16cid:durableId="2365751E"/>
  <w16cid:commentId w16cid:paraId="10C2C208" w16cid:durableId="23644A95"/>
  <w16cid:commentId w16cid:paraId="2610D939" w16cid:durableId="2365767A"/>
  <w16cid:commentId w16cid:paraId="499FF725" w16cid:durableId="236576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35CE5" w14:textId="77777777" w:rsidR="009956E7" w:rsidRDefault="009956E7" w:rsidP="00A16D18">
      <w:r>
        <w:separator/>
      </w:r>
    </w:p>
  </w:endnote>
  <w:endnote w:type="continuationSeparator" w:id="0">
    <w:p w14:paraId="0D302A21" w14:textId="77777777" w:rsidR="009956E7" w:rsidRDefault="009956E7"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C9ABD" w14:textId="77777777" w:rsidR="009956E7" w:rsidRDefault="009956E7" w:rsidP="00A16D18">
      <w:r>
        <w:separator/>
      </w:r>
    </w:p>
  </w:footnote>
  <w:footnote w:type="continuationSeparator" w:id="0">
    <w:p w14:paraId="6F7CC7FF" w14:textId="77777777" w:rsidR="009956E7" w:rsidRDefault="009956E7" w:rsidP="00A16D18">
      <w:r>
        <w:continuationSeparator/>
      </w:r>
    </w:p>
  </w:footnote>
  <w:footnote w:id="1">
    <w:p w14:paraId="25155D8A" w14:textId="7DFE74AD" w:rsidR="00D92167" w:rsidRPr="00A80BF8" w:rsidRDefault="00D92167">
      <w:pPr>
        <w:pStyle w:val="FootnoteText"/>
      </w:pPr>
      <w:r>
        <w:rPr>
          <w:rStyle w:val="FootnoteReference"/>
        </w:rPr>
        <w:footnoteRef/>
      </w:r>
      <w:r>
        <w:t xml:space="preserve"> Para os propósitos deste trabalho, chamarei o mercado de </w:t>
      </w:r>
      <w:r>
        <w:rPr>
          <w:i/>
          <w:iCs/>
        </w:rPr>
        <w:t>streamings</w:t>
      </w:r>
      <w:r>
        <w:t xml:space="preserve"> por assinatura, com parcerias legais com as produtoras de Legítimo. Faço isso para evitar confusões, e seguindo a definição do </w:t>
      </w:r>
      <w:r>
        <w:fldChar w:fldCharType="begin" w:fldLock="1"/>
      </w:r>
      <w:r>
        <w:instrText>ADDIN CSL_CITATION {"citationItems":[{"id":"ITEM-1","itemData":{"author":[{"dropping-particle":"","family":"Michaelis","given":"","non-dropping-particle":"","parse-names":false,"suffix":""}],"container-title":"Dicionário da Língua Portuguesa","id":"ITEM-1","issued":{"date-parts":[["2020"]]},"title":"Legítimo","type":"chapter"},"uris":["http://www.mendeley.com/documents/?uuid=eb81c2a0-f4e4-4f42-b779-34bf5220911e"]}],"mendeley":{"formattedCitation":"(MICHAELIS, 2020)","manualFormatting":"dicionário MICHAELIS (2020)","plainTextFormattedCitation":"(MICHAELIS, 2020)","previouslyFormattedCitation":"(MICHAELIS, 2020)"},"properties":{"noteIndex":0},"schema":"https://github.com/citation-style-language/schema/raw/master/csl-citation.json"}</w:instrText>
      </w:r>
      <w:r>
        <w:fldChar w:fldCharType="separate"/>
      </w:r>
      <w:r>
        <w:rPr>
          <w:noProof/>
        </w:rPr>
        <w:t xml:space="preserve">dicionário </w:t>
      </w:r>
      <w:r w:rsidRPr="00A80BF8">
        <w:rPr>
          <w:noProof/>
        </w:rPr>
        <w:t xml:space="preserve">MICHAELIS </w:t>
      </w:r>
      <w:r>
        <w:rPr>
          <w:noProof/>
        </w:rPr>
        <w:t>(</w:t>
      </w:r>
      <w:r w:rsidRPr="00A80BF8">
        <w:rPr>
          <w:noProof/>
        </w:rPr>
        <w:t>2020)</w:t>
      </w:r>
      <w:r>
        <w:fldChar w:fldCharType="end"/>
      </w:r>
      <w:r>
        <w:t xml:space="preserve"> de Legítimo como “Válido perante a lei”. </w:t>
      </w:r>
    </w:p>
  </w:footnote>
  <w:footnote w:id="2">
    <w:p w14:paraId="36F28D06" w14:textId="004C39E6" w:rsidR="00D92167" w:rsidRPr="005D5D34" w:rsidRDefault="00D92167">
      <w:pPr>
        <w:pStyle w:val="FootnoteText"/>
        <w:rPr>
          <w:i/>
          <w:iCs/>
          <w:lang w:val="en-US"/>
        </w:rPr>
      </w:pPr>
      <w:r>
        <w:rPr>
          <w:rStyle w:val="FootnoteReference"/>
        </w:rPr>
        <w:footnoteRef/>
      </w:r>
      <w:r w:rsidRPr="005D5D34">
        <w:rPr>
          <w:lang w:val="en-US"/>
        </w:rPr>
        <w:t xml:space="preserve"> </w:t>
      </w:r>
      <w:r w:rsidRPr="005D5D34">
        <w:rPr>
          <w:i/>
          <w:iCs/>
          <w:lang w:val="en-US"/>
        </w:rPr>
        <w:t>“</w:t>
      </w:r>
      <w:proofErr w:type="spellStart"/>
      <w:r w:rsidRPr="005D5D34">
        <w:rPr>
          <w:i/>
          <w:iCs/>
          <w:lang w:val="en-US"/>
        </w:rPr>
        <w:t>Ahrefs</w:t>
      </w:r>
      <w:proofErr w:type="spellEnd"/>
      <w:r w:rsidRPr="005D5D34">
        <w:rPr>
          <w:i/>
          <w:iCs/>
          <w:lang w:val="en-US"/>
        </w:rPr>
        <w:t xml:space="preserve"> underestimated </w:t>
      </w:r>
      <w:r w:rsidRPr="005D5D34">
        <w:rPr>
          <w:b/>
          <w:bCs/>
          <w:i/>
          <w:iCs/>
          <w:lang w:val="en-US"/>
        </w:rPr>
        <w:t>organic unique visitors</w:t>
      </w:r>
      <w:r w:rsidRPr="005D5D34">
        <w:rPr>
          <w:i/>
          <w:iCs/>
          <w:lang w:val="en-US"/>
        </w:rPr>
        <w:t xml:space="preserve"> for 74.14% of the websites</w:t>
      </w:r>
      <w:r>
        <w:rPr>
          <w:i/>
          <w:iCs/>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CC131" w14:textId="0C3AF470" w:rsidR="00D92167" w:rsidRDefault="00D92167" w:rsidP="006376D0">
    <w:pPr>
      <w:pStyle w:val="Header"/>
      <w:ind w:firstLine="0"/>
    </w:pPr>
  </w:p>
  <w:p w14:paraId="27609D40" w14:textId="77777777" w:rsidR="00D92167" w:rsidRDefault="00D92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27B1"/>
    <w:multiLevelType w:val="hybridMultilevel"/>
    <w:tmpl w:val="D09A30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EB5CF0"/>
    <w:multiLevelType w:val="multilevel"/>
    <w:tmpl w:val="6A244C8C"/>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3627D6D"/>
    <w:multiLevelType w:val="hybridMultilevel"/>
    <w:tmpl w:val="2E3AC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4E51B2"/>
    <w:multiLevelType w:val="multilevel"/>
    <w:tmpl w:val="C5B2BF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52C2A"/>
    <w:multiLevelType w:val="hybridMultilevel"/>
    <w:tmpl w:val="1ECCE3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rson w15:author="ANDRÉ LUIZ SILVA SAMARTINI">
    <w15:presenceInfo w15:providerId="None" w15:userId="ANDRÉ LUIZ SILVA SAMART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6D"/>
    <w:rsid w:val="00002A4C"/>
    <w:rsid w:val="00010511"/>
    <w:rsid w:val="00045C52"/>
    <w:rsid w:val="00057049"/>
    <w:rsid w:val="00062F97"/>
    <w:rsid w:val="000646F6"/>
    <w:rsid w:val="0007064A"/>
    <w:rsid w:val="000806CE"/>
    <w:rsid w:val="00080BE7"/>
    <w:rsid w:val="0008706B"/>
    <w:rsid w:val="0009116F"/>
    <w:rsid w:val="000A3ADB"/>
    <w:rsid w:val="000D520D"/>
    <w:rsid w:val="000D78BF"/>
    <w:rsid w:val="000E1AA9"/>
    <w:rsid w:val="000E2B89"/>
    <w:rsid w:val="000F4A99"/>
    <w:rsid w:val="000F4D17"/>
    <w:rsid w:val="00110130"/>
    <w:rsid w:val="001208FC"/>
    <w:rsid w:val="001360AB"/>
    <w:rsid w:val="001472A4"/>
    <w:rsid w:val="00154FB4"/>
    <w:rsid w:val="0016178C"/>
    <w:rsid w:val="00162A0E"/>
    <w:rsid w:val="00165491"/>
    <w:rsid w:val="00167394"/>
    <w:rsid w:val="00177570"/>
    <w:rsid w:val="00197377"/>
    <w:rsid w:val="001B139B"/>
    <w:rsid w:val="001B7A99"/>
    <w:rsid w:val="001C4F9C"/>
    <w:rsid w:val="001D3CF8"/>
    <w:rsid w:val="001E4EAD"/>
    <w:rsid w:val="001E6871"/>
    <w:rsid w:val="002065E3"/>
    <w:rsid w:val="002131C2"/>
    <w:rsid w:val="002205F9"/>
    <w:rsid w:val="00220707"/>
    <w:rsid w:val="00223DDA"/>
    <w:rsid w:val="0022648A"/>
    <w:rsid w:val="0022736D"/>
    <w:rsid w:val="00242994"/>
    <w:rsid w:val="00243242"/>
    <w:rsid w:val="002454EB"/>
    <w:rsid w:val="002513F3"/>
    <w:rsid w:val="002670F6"/>
    <w:rsid w:val="00271289"/>
    <w:rsid w:val="002823DC"/>
    <w:rsid w:val="00296953"/>
    <w:rsid w:val="00296F59"/>
    <w:rsid w:val="002A01C3"/>
    <w:rsid w:val="002A288C"/>
    <w:rsid w:val="002A4476"/>
    <w:rsid w:val="002B522D"/>
    <w:rsid w:val="002D5EF0"/>
    <w:rsid w:val="002E2F62"/>
    <w:rsid w:val="002E3AD2"/>
    <w:rsid w:val="002F1F22"/>
    <w:rsid w:val="002F6C66"/>
    <w:rsid w:val="00321418"/>
    <w:rsid w:val="00345EF9"/>
    <w:rsid w:val="00376E07"/>
    <w:rsid w:val="00381109"/>
    <w:rsid w:val="003822CF"/>
    <w:rsid w:val="003C1F66"/>
    <w:rsid w:val="003D79B0"/>
    <w:rsid w:val="003E2B98"/>
    <w:rsid w:val="003F4A54"/>
    <w:rsid w:val="004005FB"/>
    <w:rsid w:val="00411AC9"/>
    <w:rsid w:val="00417803"/>
    <w:rsid w:val="00434EBA"/>
    <w:rsid w:val="0043566F"/>
    <w:rsid w:val="0047277E"/>
    <w:rsid w:val="00483E3A"/>
    <w:rsid w:val="00485183"/>
    <w:rsid w:val="00497CF1"/>
    <w:rsid w:val="004A7F24"/>
    <w:rsid w:val="004C3169"/>
    <w:rsid w:val="0051537D"/>
    <w:rsid w:val="0051579E"/>
    <w:rsid w:val="00516F23"/>
    <w:rsid w:val="00523C67"/>
    <w:rsid w:val="00561FB1"/>
    <w:rsid w:val="00563478"/>
    <w:rsid w:val="005679F2"/>
    <w:rsid w:val="005846DF"/>
    <w:rsid w:val="00585422"/>
    <w:rsid w:val="00590551"/>
    <w:rsid w:val="005A05BD"/>
    <w:rsid w:val="005B5F97"/>
    <w:rsid w:val="005B72FD"/>
    <w:rsid w:val="005C0785"/>
    <w:rsid w:val="005D5D34"/>
    <w:rsid w:val="005E3C48"/>
    <w:rsid w:val="005E543B"/>
    <w:rsid w:val="005E6ECE"/>
    <w:rsid w:val="005F1446"/>
    <w:rsid w:val="005F5363"/>
    <w:rsid w:val="00613F9B"/>
    <w:rsid w:val="00621AE0"/>
    <w:rsid w:val="006245CB"/>
    <w:rsid w:val="00626264"/>
    <w:rsid w:val="006361E4"/>
    <w:rsid w:val="006376D0"/>
    <w:rsid w:val="00642755"/>
    <w:rsid w:val="00651E56"/>
    <w:rsid w:val="0065356C"/>
    <w:rsid w:val="00666A2C"/>
    <w:rsid w:val="00672FE6"/>
    <w:rsid w:val="00675FE8"/>
    <w:rsid w:val="00676636"/>
    <w:rsid w:val="006A3D54"/>
    <w:rsid w:val="006B2CEF"/>
    <w:rsid w:val="006D610F"/>
    <w:rsid w:val="006E0695"/>
    <w:rsid w:val="006E696A"/>
    <w:rsid w:val="00710865"/>
    <w:rsid w:val="007117E9"/>
    <w:rsid w:val="00724DDE"/>
    <w:rsid w:val="007361E0"/>
    <w:rsid w:val="00774039"/>
    <w:rsid w:val="00782A1D"/>
    <w:rsid w:val="00784328"/>
    <w:rsid w:val="00785641"/>
    <w:rsid w:val="0078650A"/>
    <w:rsid w:val="00795F63"/>
    <w:rsid w:val="007A6C80"/>
    <w:rsid w:val="007C19AE"/>
    <w:rsid w:val="007C2E13"/>
    <w:rsid w:val="007D0701"/>
    <w:rsid w:val="007D6816"/>
    <w:rsid w:val="007E361E"/>
    <w:rsid w:val="00801006"/>
    <w:rsid w:val="00804DCC"/>
    <w:rsid w:val="00812FD1"/>
    <w:rsid w:val="008179B7"/>
    <w:rsid w:val="00822E73"/>
    <w:rsid w:val="00823A8C"/>
    <w:rsid w:val="008402F7"/>
    <w:rsid w:val="00841A2E"/>
    <w:rsid w:val="00847787"/>
    <w:rsid w:val="00861E4D"/>
    <w:rsid w:val="00864AD2"/>
    <w:rsid w:val="00890591"/>
    <w:rsid w:val="008A4A9D"/>
    <w:rsid w:val="008A4B0E"/>
    <w:rsid w:val="008A613F"/>
    <w:rsid w:val="008B5ED5"/>
    <w:rsid w:val="008C5F57"/>
    <w:rsid w:val="008D6DAF"/>
    <w:rsid w:val="008E7095"/>
    <w:rsid w:val="009014F2"/>
    <w:rsid w:val="00916F2F"/>
    <w:rsid w:val="00921756"/>
    <w:rsid w:val="00932EB0"/>
    <w:rsid w:val="00934715"/>
    <w:rsid w:val="00934BBA"/>
    <w:rsid w:val="009470DF"/>
    <w:rsid w:val="00960FBA"/>
    <w:rsid w:val="00963B1D"/>
    <w:rsid w:val="0098431A"/>
    <w:rsid w:val="009956E7"/>
    <w:rsid w:val="00997694"/>
    <w:rsid w:val="009C67B5"/>
    <w:rsid w:val="009E4C96"/>
    <w:rsid w:val="009F604A"/>
    <w:rsid w:val="00A040C4"/>
    <w:rsid w:val="00A15F56"/>
    <w:rsid w:val="00A16D18"/>
    <w:rsid w:val="00A22F81"/>
    <w:rsid w:val="00A429B3"/>
    <w:rsid w:val="00A43309"/>
    <w:rsid w:val="00A52394"/>
    <w:rsid w:val="00A6382A"/>
    <w:rsid w:val="00A80BF8"/>
    <w:rsid w:val="00A84FA8"/>
    <w:rsid w:val="00A90CCE"/>
    <w:rsid w:val="00A9108E"/>
    <w:rsid w:val="00AA5B77"/>
    <w:rsid w:val="00AE091A"/>
    <w:rsid w:val="00AE2009"/>
    <w:rsid w:val="00AE3FF7"/>
    <w:rsid w:val="00AE554D"/>
    <w:rsid w:val="00AF70E2"/>
    <w:rsid w:val="00B107D6"/>
    <w:rsid w:val="00B16019"/>
    <w:rsid w:val="00B1735B"/>
    <w:rsid w:val="00B17FE5"/>
    <w:rsid w:val="00B22098"/>
    <w:rsid w:val="00B3417F"/>
    <w:rsid w:val="00B415E6"/>
    <w:rsid w:val="00B44379"/>
    <w:rsid w:val="00B46382"/>
    <w:rsid w:val="00B52259"/>
    <w:rsid w:val="00B6688A"/>
    <w:rsid w:val="00B72F08"/>
    <w:rsid w:val="00B74841"/>
    <w:rsid w:val="00B805E4"/>
    <w:rsid w:val="00B83778"/>
    <w:rsid w:val="00B85DDC"/>
    <w:rsid w:val="00B85DFF"/>
    <w:rsid w:val="00BA2789"/>
    <w:rsid w:val="00BB7673"/>
    <w:rsid w:val="00BD4DE9"/>
    <w:rsid w:val="00BD6F63"/>
    <w:rsid w:val="00BF30C4"/>
    <w:rsid w:val="00BF3D22"/>
    <w:rsid w:val="00BF654B"/>
    <w:rsid w:val="00C03D00"/>
    <w:rsid w:val="00C12E06"/>
    <w:rsid w:val="00C25D8F"/>
    <w:rsid w:val="00C268E0"/>
    <w:rsid w:val="00C279E2"/>
    <w:rsid w:val="00C363E6"/>
    <w:rsid w:val="00C64716"/>
    <w:rsid w:val="00C71B77"/>
    <w:rsid w:val="00C8736F"/>
    <w:rsid w:val="00C90288"/>
    <w:rsid w:val="00C95360"/>
    <w:rsid w:val="00CB40FC"/>
    <w:rsid w:val="00CC6FB2"/>
    <w:rsid w:val="00CF4870"/>
    <w:rsid w:val="00D169B9"/>
    <w:rsid w:val="00D63C04"/>
    <w:rsid w:val="00D7609D"/>
    <w:rsid w:val="00D80585"/>
    <w:rsid w:val="00D92167"/>
    <w:rsid w:val="00D94FF4"/>
    <w:rsid w:val="00D961AD"/>
    <w:rsid w:val="00DB5CCF"/>
    <w:rsid w:val="00DB71C7"/>
    <w:rsid w:val="00DD0E16"/>
    <w:rsid w:val="00DE6DED"/>
    <w:rsid w:val="00E12BEB"/>
    <w:rsid w:val="00E167D4"/>
    <w:rsid w:val="00E22358"/>
    <w:rsid w:val="00E258DD"/>
    <w:rsid w:val="00E363CB"/>
    <w:rsid w:val="00E37680"/>
    <w:rsid w:val="00E457A1"/>
    <w:rsid w:val="00E533AD"/>
    <w:rsid w:val="00E534BB"/>
    <w:rsid w:val="00E6270E"/>
    <w:rsid w:val="00E6404C"/>
    <w:rsid w:val="00E80848"/>
    <w:rsid w:val="00E92AF3"/>
    <w:rsid w:val="00EA2B40"/>
    <w:rsid w:val="00EB326F"/>
    <w:rsid w:val="00EB7D26"/>
    <w:rsid w:val="00EC2DA8"/>
    <w:rsid w:val="00EC6B55"/>
    <w:rsid w:val="00ED2940"/>
    <w:rsid w:val="00ED3CDC"/>
    <w:rsid w:val="00EE2467"/>
    <w:rsid w:val="00EF26B3"/>
    <w:rsid w:val="00F069FD"/>
    <w:rsid w:val="00F1253E"/>
    <w:rsid w:val="00F16564"/>
    <w:rsid w:val="00F235DC"/>
    <w:rsid w:val="00F2579A"/>
    <w:rsid w:val="00F2638B"/>
    <w:rsid w:val="00F328F9"/>
    <w:rsid w:val="00F43327"/>
    <w:rsid w:val="00F4379D"/>
    <w:rsid w:val="00F6467A"/>
    <w:rsid w:val="00F65690"/>
    <w:rsid w:val="00F725D0"/>
    <w:rsid w:val="00F97AE7"/>
    <w:rsid w:val="00F97B3E"/>
    <w:rsid w:val="00FB14D7"/>
    <w:rsid w:val="00FB1F5C"/>
    <w:rsid w:val="00FB2F84"/>
    <w:rsid w:val="00FB4A83"/>
    <w:rsid w:val="00FC5FDB"/>
    <w:rsid w:val="00FE39D7"/>
    <w:rsid w:val="00FF63AE"/>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F9"/>
    <w:pPr>
      <w:spacing w:after="0" w:line="360" w:lineRule="auto"/>
      <w:ind w:firstLine="709"/>
      <w:jc w:val="both"/>
    </w:pPr>
  </w:style>
  <w:style w:type="paragraph" w:styleId="Heading1">
    <w:name w:val="heading 1"/>
    <w:basedOn w:val="Normal"/>
    <w:next w:val="Normal"/>
    <w:link w:val="Heading1Char"/>
    <w:uiPriority w:val="9"/>
    <w:qFormat/>
    <w:rsid w:val="00B415E6"/>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E091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 w:type="character" w:customStyle="1" w:styleId="Heading1Char">
    <w:name w:val="Heading 1 Char"/>
    <w:basedOn w:val="DefaultParagraphFont"/>
    <w:link w:val="Heading1"/>
    <w:uiPriority w:val="9"/>
    <w:rsid w:val="00B415E6"/>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B415E6"/>
    <w:pPr>
      <w:spacing w:line="259" w:lineRule="auto"/>
      <w:outlineLvl w:val="9"/>
    </w:pPr>
    <w:rPr>
      <w:lang w:val="en-US"/>
    </w:rPr>
  </w:style>
  <w:style w:type="paragraph" w:styleId="TOC2">
    <w:name w:val="toc 2"/>
    <w:basedOn w:val="Normal"/>
    <w:next w:val="Normal"/>
    <w:autoRedefine/>
    <w:uiPriority w:val="39"/>
    <w:unhideWhenUsed/>
    <w:rsid w:val="00B415E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B415E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B415E6"/>
    <w:pPr>
      <w:spacing w:after="100" w:line="259" w:lineRule="auto"/>
      <w:ind w:left="440"/>
    </w:pPr>
    <w:rPr>
      <w:rFonts w:eastAsiaTheme="minorEastAsia" w:cs="Times New Roman"/>
      <w:sz w:val="22"/>
      <w:szCs w:val="22"/>
      <w:lang w:val="en-US"/>
    </w:rPr>
  </w:style>
  <w:style w:type="character" w:customStyle="1" w:styleId="Heading2Char">
    <w:name w:val="Heading 2 Char"/>
    <w:basedOn w:val="DefaultParagraphFont"/>
    <w:link w:val="Heading2"/>
    <w:uiPriority w:val="9"/>
    <w:rsid w:val="00AE091A"/>
    <w:rPr>
      <w:rFonts w:ascii="Arial" w:eastAsiaTheme="majorEastAsia" w:hAnsi="Arial" w:cstheme="majorBidi"/>
      <w:b/>
      <w:sz w:val="24"/>
      <w:szCs w:val="26"/>
    </w:rPr>
  </w:style>
  <w:style w:type="character" w:styleId="UnresolvedMention">
    <w:name w:val="Unresolved Mention"/>
    <w:basedOn w:val="DefaultParagraphFont"/>
    <w:uiPriority w:val="99"/>
    <w:semiHidden/>
    <w:unhideWhenUsed/>
    <w:rsid w:val="00AE091A"/>
    <w:rPr>
      <w:color w:val="605E5C"/>
      <w:shd w:val="clear" w:color="auto" w:fill="E1DFDD"/>
    </w:rPr>
  </w:style>
  <w:style w:type="table" w:styleId="TableGrid">
    <w:name w:val="Table Grid"/>
    <w:basedOn w:val="TableNormal"/>
    <w:uiPriority w:val="39"/>
    <w:rsid w:val="00E5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E533AD"/>
    <w:rPr>
      <w:rFonts w:ascii="Courier New" w:eastAsia="Times New Roman" w:hAnsi="Courier New" w:cs="Courier New"/>
      <w:sz w:val="20"/>
      <w:szCs w:val="20"/>
      <w:lang w:eastAsia="pt-BR"/>
    </w:rPr>
  </w:style>
  <w:style w:type="character" w:styleId="PlaceholderText">
    <w:name w:val="Placeholder Text"/>
    <w:basedOn w:val="DefaultParagraphFont"/>
    <w:uiPriority w:val="99"/>
    <w:semiHidden/>
    <w:rsid w:val="00220707"/>
    <w:rPr>
      <w:color w:val="808080"/>
    </w:rPr>
  </w:style>
  <w:style w:type="table" w:styleId="PlainTable5">
    <w:name w:val="Plain Table 5"/>
    <w:basedOn w:val="TableNormal"/>
    <w:uiPriority w:val="45"/>
    <w:rsid w:val="00516F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23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A80BF8"/>
    <w:pPr>
      <w:spacing w:line="240" w:lineRule="auto"/>
    </w:pPr>
    <w:rPr>
      <w:sz w:val="20"/>
      <w:szCs w:val="20"/>
    </w:rPr>
  </w:style>
  <w:style w:type="character" w:customStyle="1" w:styleId="FootnoteTextChar">
    <w:name w:val="Footnote Text Char"/>
    <w:basedOn w:val="DefaultParagraphFont"/>
    <w:link w:val="FootnoteText"/>
    <w:uiPriority w:val="99"/>
    <w:semiHidden/>
    <w:rsid w:val="00A80BF8"/>
    <w:rPr>
      <w:sz w:val="20"/>
      <w:szCs w:val="20"/>
    </w:rPr>
  </w:style>
  <w:style w:type="character" w:styleId="FootnoteReference">
    <w:name w:val="footnote reference"/>
    <w:basedOn w:val="DefaultParagraphFont"/>
    <w:uiPriority w:val="99"/>
    <w:semiHidden/>
    <w:unhideWhenUsed/>
    <w:rsid w:val="00A80BF8"/>
    <w:rPr>
      <w:vertAlign w:val="superscript"/>
    </w:rPr>
  </w:style>
  <w:style w:type="character" w:styleId="FollowedHyperlink">
    <w:name w:val="FollowedHyperlink"/>
    <w:basedOn w:val="DefaultParagraphFont"/>
    <w:uiPriority w:val="99"/>
    <w:semiHidden/>
    <w:unhideWhenUsed/>
    <w:rsid w:val="00165491"/>
    <w:rPr>
      <w:color w:val="954F72" w:themeColor="followedHyperlink"/>
      <w:u w:val="single"/>
    </w:rPr>
  </w:style>
  <w:style w:type="table" w:styleId="PlainTable4">
    <w:name w:val="Plain Table 4"/>
    <w:basedOn w:val="TableNormal"/>
    <w:uiPriority w:val="44"/>
    <w:rsid w:val="005D5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D5D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semiHidden/>
    <w:unhideWhenUsed/>
    <w:rsid w:val="00561FB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3005">
      <w:bodyDiv w:val="1"/>
      <w:marLeft w:val="0"/>
      <w:marRight w:val="0"/>
      <w:marTop w:val="0"/>
      <w:marBottom w:val="0"/>
      <w:divBdr>
        <w:top w:val="none" w:sz="0" w:space="0" w:color="auto"/>
        <w:left w:val="none" w:sz="0" w:space="0" w:color="auto"/>
        <w:bottom w:val="none" w:sz="0" w:space="0" w:color="auto"/>
        <w:right w:val="none" w:sz="0" w:space="0" w:color="auto"/>
      </w:divBdr>
    </w:div>
    <w:div w:id="432559587">
      <w:bodyDiv w:val="1"/>
      <w:marLeft w:val="0"/>
      <w:marRight w:val="0"/>
      <w:marTop w:val="0"/>
      <w:marBottom w:val="0"/>
      <w:divBdr>
        <w:top w:val="none" w:sz="0" w:space="0" w:color="auto"/>
        <w:left w:val="none" w:sz="0" w:space="0" w:color="auto"/>
        <w:bottom w:val="none" w:sz="0" w:space="0" w:color="auto"/>
        <w:right w:val="none" w:sz="0" w:space="0" w:color="auto"/>
      </w:divBdr>
    </w:div>
    <w:div w:id="845366699">
      <w:bodyDiv w:val="1"/>
      <w:marLeft w:val="0"/>
      <w:marRight w:val="0"/>
      <w:marTop w:val="0"/>
      <w:marBottom w:val="0"/>
      <w:divBdr>
        <w:top w:val="none" w:sz="0" w:space="0" w:color="auto"/>
        <w:left w:val="none" w:sz="0" w:space="0" w:color="auto"/>
        <w:bottom w:val="none" w:sz="0" w:space="0" w:color="auto"/>
        <w:right w:val="none" w:sz="0" w:space="0" w:color="auto"/>
      </w:divBdr>
    </w:div>
    <w:div w:id="871771996">
      <w:bodyDiv w:val="1"/>
      <w:marLeft w:val="0"/>
      <w:marRight w:val="0"/>
      <w:marTop w:val="0"/>
      <w:marBottom w:val="0"/>
      <w:divBdr>
        <w:top w:val="none" w:sz="0" w:space="0" w:color="auto"/>
        <w:left w:val="none" w:sz="0" w:space="0" w:color="auto"/>
        <w:bottom w:val="none" w:sz="0" w:space="0" w:color="auto"/>
        <w:right w:val="none" w:sz="0" w:space="0" w:color="auto"/>
      </w:divBdr>
    </w:div>
    <w:div w:id="1056275992">
      <w:bodyDiv w:val="1"/>
      <w:marLeft w:val="0"/>
      <w:marRight w:val="0"/>
      <w:marTop w:val="0"/>
      <w:marBottom w:val="0"/>
      <w:divBdr>
        <w:top w:val="none" w:sz="0" w:space="0" w:color="auto"/>
        <w:left w:val="none" w:sz="0" w:space="0" w:color="auto"/>
        <w:bottom w:val="none" w:sz="0" w:space="0" w:color="auto"/>
        <w:right w:val="none" w:sz="0" w:space="0" w:color="auto"/>
      </w:divBdr>
    </w:div>
    <w:div w:id="1141844596">
      <w:bodyDiv w:val="1"/>
      <w:marLeft w:val="0"/>
      <w:marRight w:val="0"/>
      <w:marTop w:val="0"/>
      <w:marBottom w:val="0"/>
      <w:divBdr>
        <w:top w:val="none" w:sz="0" w:space="0" w:color="auto"/>
        <w:left w:val="none" w:sz="0" w:space="0" w:color="auto"/>
        <w:bottom w:val="none" w:sz="0" w:space="0" w:color="auto"/>
        <w:right w:val="none" w:sz="0" w:space="0" w:color="auto"/>
      </w:divBdr>
    </w:div>
    <w:div w:id="1257715185">
      <w:bodyDiv w:val="1"/>
      <w:marLeft w:val="0"/>
      <w:marRight w:val="0"/>
      <w:marTop w:val="0"/>
      <w:marBottom w:val="0"/>
      <w:divBdr>
        <w:top w:val="none" w:sz="0" w:space="0" w:color="auto"/>
        <w:left w:val="none" w:sz="0" w:space="0" w:color="auto"/>
        <w:bottom w:val="none" w:sz="0" w:space="0" w:color="auto"/>
        <w:right w:val="none" w:sz="0" w:space="0" w:color="auto"/>
      </w:divBdr>
    </w:div>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 w:id="1345477543">
      <w:bodyDiv w:val="1"/>
      <w:marLeft w:val="0"/>
      <w:marRight w:val="0"/>
      <w:marTop w:val="0"/>
      <w:marBottom w:val="0"/>
      <w:divBdr>
        <w:top w:val="none" w:sz="0" w:space="0" w:color="auto"/>
        <w:left w:val="none" w:sz="0" w:space="0" w:color="auto"/>
        <w:bottom w:val="none" w:sz="0" w:space="0" w:color="auto"/>
        <w:right w:val="none" w:sz="0" w:space="0" w:color="auto"/>
      </w:divBdr>
    </w:div>
    <w:div w:id="1501654973">
      <w:bodyDiv w:val="1"/>
      <w:marLeft w:val="0"/>
      <w:marRight w:val="0"/>
      <w:marTop w:val="0"/>
      <w:marBottom w:val="0"/>
      <w:divBdr>
        <w:top w:val="none" w:sz="0" w:space="0" w:color="auto"/>
        <w:left w:val="none" w:sz="0" w:space="0" w:color="auto"/>
        <w:bottom w:val="none" w:sz="0" w:space="0" w:color="auto"/>
        <w:right w:val="none" w:sz="0" w:space="0" w:color="auto"/>
      </w:divBdr>
    </w:div>
    <w:div w:id="1559709661">
      <w:bodyDiv w:val="1"/>
      <w:marLeft w:val="0"/>
      <w:marRight w:val="0"/>
      <w:marTop w:val="0"/>
      <w:marBottom w:val="0"/>
      <w:divBdr>
        <w:top w:val="none" w:sz="0" w:space="0" w:color="auto"/>
        <w:left w:val="none" w:sz="0" w:space="0" w:color="auto"/>
        <w:bottom w:val="none" w:sz="0" w:space="0" w:color="auto"/>
        <w:right w:val="none" w:sz="0" w:space="0" w:color="auto"/>
      </w:divBdr>
    </w:div>
    <w:div w:id="1657684445">
      <w:bodyDiv w:val="1"/>
      <w:marLeft w:val="0"/>
      <w:marRight w:val="0"/>
      <w:marTop w:val="0"/>
      <w:marBottom w:val="0"/>
      <w:divBdr>
        <w:top w:val="none" w:sz="0" w:space="0" w:color="auto"/>
        <w:left w:val="none" w:sz="0" w:space="0" w:color="auto"/>
        <w:bottom w:val="none" w:sz="0" w:space="0" w:color="auto"/>
        <w:right w:val="none" w:sz="0" w:space="0" w:color="auto"/>
      </w:divBdr>
    </w:div>
    <w:div w:id="1845048761">
      <w:bodyDiv w:val="1"/>
      <w:marLeft w:val="0"/>
      <w:marRight w:val="0"/>
      <w:marTop w:val="0"/>
      <w:marBottom w:val="0"/>
      <w:divBdr>
        <w:top w:val="none" w:sz="0" w:space="0" w:color="auto"/>
        <w:left w:val="none" w:sz="0" w:space="0" w:color="auto"/>
        <w:bottom w:val="none" w:sz="0" w:space="0" w:color="auto"/>
        <w:right w:val="none" w:sz="0" w:space="0" w:color="auto"/>
      </w:divBdr>
    </w:div>
    <w:div w:id="1913078208">
      <w:bodyDiv w:val="1"/>
      <w:marLeft w:val="0"/>
      <w:marRight w:val="0"/>
      <w:marTop w:val="0"/>
      <w:marBottom w:val="0"/>
      <w:divBdr>
        <w:top w:val="none" w:sz="0" w:space="0" w:color="auto"/>
        <w:left w:val="none" w:sz="0" w:space="0" w:color="auto"/>
        <w:bottom w:val="none" w:sz="0" w:space="0" w:color="auto"/>
        <w:right w:val="none" w:sz="0" w:space="0" w:color="auto"/>
      </w:divBdr>
    </w:div>
    <w:div w:id="1982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tecmundo.com.br/internet/122186-consumo-video-streaming-cresceu-90-tres-anos-brasil.h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4E6A-8366-4817-A766-8F72D6BD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35</Pages>
  <Words>16503</Words>
  <Characters>89118</Characters>
  <Application>Microsoft Office Word</Application>
  <DocSecurity>0</DocSecurity>
  <Lines>742</Lines>
  <Paragraphs>210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9</cp:revision>
  <dcterms:created xsi:type="dcterms:W3CDTF">2020-11-23T02:34:00Z</dcterms:created>
  <dcterms:modified xsi:type="dcterms:W3CDTF">2020-11-23T12:04:00Z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